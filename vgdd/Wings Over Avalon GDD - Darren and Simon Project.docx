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1A7" w:rsidRDefault="000141A7" w:rsidP="00983099">
      <w:bookmarkStart w:id="0" w:name="_Toc240199171"/>
      <w:bookmarkStart w:id="1" w:name="_GoBack"/>
      <w:bookmarkEnd w:id="1"/>
    </w:p>
    <w:p w:rsidR="00AB796A" w:rsidRDefault="00AB796A" w:rsidP="00983099"/>
    <w:p w:rsidR="00AB796A" w:rsidRDefault="00AB796A" w:rsidP="00983099"/>
    <w:p w:rsidR="00AB796A" w:rsidRDefault="00AB796A" w:rsidP="00983099"/>
    <w:p w:rsidR="00AB796A" w:rsidRDefault="00AB796A" w:rsidP="00983099"/>
    <w:p w:rsidR="00AB796A" w:rsidRDefault="00AB796A" w:rsidP="00983099"/>
    <w:p w:rsidR="005D0BCA" w:rsidRDefault="005D0BCA" w:rsidP="00983099"/>
    <w:p w:rsidR="005D0BCA" w:rsidRDefault="005D0BCA" w:rsidP="00983099"/>
    <w:p w:rsidR="005D0BCA" w:rsidRDefault="005D0BCA" w:rsidP="00983099"/>
    <w:p w:rsidR="005D0BCA" w:rsidRDefault="005D0BCA" w:rsidP="00983099"/>
    <w:p w:rsidR="005D0BCA" w:rsidRDefault="005D0BCA" w:rsidP="00983099"/>
    <w:p w:rsidR="005D0BCA" w:rsidRDefault="005D0BCA" w:rsidP="00983099"/>
    <w:p w:rsidR="005D0BCA" w:rsidRDefault="005D0BCA" w:rsidP="00983099"/>
    <w:p w:rsidR="005D0BCA" w:rsidRDefault="005D0BCA" w:rsidP="00983099"/>
    <w:tbl>
      <w:tblPr>
        <w:tblW w:w="5051" w:type="pct"/>
        <w:jc w:val="center"/>
        <w:tblCellMar>
          <w:left w:w="115" w:type="dxa"/>
          <w:right w:w="115" w:type="dxa"/>
        </w:tblCellMar>
        <w:tblLook w:val="01E0" w:firstRow="1" w:lastRow="1" w:firstColumn="1" w:lastColumn="1" w:noHBand="0" w:noVBand="0"/>
      </w:tblPr>
      <w:tblGrid>
        <w:gridCol w:w="2662"/>
        <w:gridCol w:w="7026"/>
      </w:tblGrid>
      <w:tr w:rsidR="000141A7" w:rsidRPr="007E3E54" w:rsidTr="00D53B7E">
        <w:trPr>
          <w:trHeight w:val="1148"/>
          <w:jc w:val="center"/>
        </w:trPr>
        <w:tc>
          <w:tcPr>
            <w:tcW w:w="1374" w:type="pct"/>
            <w:shd w:val="clear" w:color="auto" w:fill="auto"/>
          </w:tcPr>
          <w:p w:rsidR="000141A7" w:rsidRPr="007E3E54" w:rsidRDefault="000141A7" w:rsidP="000141A7">
            <w:pPr>
              <w:pStyle w:val="NoSpacing"/>
              <w:rPr>
                <w:szCs w:val="24"/>
              </w:rPr>
            </w:pPr>
            <w:r w:rsidRPr="007E3E54">
              <w:rPr>
                <w:szCs w:val="24"/>
              </w:rPr>
              <w:softHyphen/>
            </w:r>
          </w:p>
        </w:tc>
        <w:tc>
          <w:tcPr>
            <w:tcW w:w="3626" w:type="pct"/>
            <w:shd w:val="clear" w:color="auto" w:fill="auto"/>
            <w:tcMar>
              <w:left w:w="115" w:type="dxa"/>
              <w:bottom w:w="115" w:type="dxa"/>
            </w:tcMar>
            <w:vAlign w:val="bottom"/>
          </w:tcPr>
          <w:p w:rsidR="000141A7" w:rsidRDefault="00666229" w:rsidP="00666229">
            <w:pPr>
              <w:pStyle w:val="NoSpacing"/>
              <w:ind w:left="0"/>
              <w:rPr>
                <w:b/>
                <w:caps/>
                <w:color w:val="323232"/>
                <w:sz w:val="40"/>
                <w:szCs w:val="40"/>
              </w:rPr>
            </w:pPr>
            <w:r>
              <w:rPr>
                <w:b/>
                <w:caps/>
                <w:color w:val="323232"/>
                <w:sz w:val="56"/>
                <w:szCs w:val="56"/>
              </w:rPr>
              <w:t>Wings Over Avalon</w:t>
            </w:r>
          </w:p>
          <w:p w:rsidR="005D0BCA" w:rsidRDefault="005D0BCA" w:rsidP="005D0BCA">
            <w:pPr>
              <w:pStyle w:val="NoSpacing"/>
              <w:rPr>
                <w:b/>
                <w:color w:val="323232"/>
                <w:sz w:val="56"/>
                <w:szCs w:val="56"/>
              </w:rPr>
            </w:pPr>
          </w:p>
          <w:p w:rsidR="005D0BCA" w:rsidRPr="000141A7" w:rsidRDefault="005D0BCA" w:rsidP="005D0BCA">
            <w:pPr>
              <w:pStyle w:val="NoSpacing"/>
              <w:rPr>
                <w:b/>
                <w:color w:val="323232"/>
                <w:sz w:val="56"/>
                <w:szCs w:val="56"/>
              </w:rPr>
            </w:pPr>
          </w:p>
        </w:tc>
      </w:tr>
      <w:tr w:rsidR="000141A7" w:rsidRPr="007E3E54" w:rsidTr="00D53B7E">
        <w:trPr>
          <w:trHeight w:val="250"/>
          <w:jc w:val="center"/>
        </w:trPr>
        <w:tc>
          <w:tcPr>
            <w:tcW w:w="1374" w:type="pct"/>
            <w:shd w:val="clear" w:color="auto" w:fill="auto"/>
            <w:vAlign w:val="center"/>
          </w:tcPr>
          <w:p w:rsidR="000141A7" w:rsidRPr="007E3E54" w:rsidRDefault="007F2765" w:rsidP="000141A7">
            <w:pPr>
              <w:pStyle w:val="NoSpacing"/>
              <w:jc w:val="center"/>
              <w:rPr>
                <w:b/>
                <w:color w:val="000000"/>
                <w:sz w:val="32"/>
                <w:szCs w:val="32"/>
              </w:rPr>
            </w:pPr>
            <w:r w:rsidRPr="007E3E54">
              <w:rPr>
                <w:b/>
                <w:color w:val="000000"/>
                <w:sz w:val="32"/>
                <w:szCs w:val="32"/>
              </w:rPr>
              <w:fldChar w:fldCharType="begin"/>
            </w:r>
            <w:r w:rsidR="000141A7" w:rsidRPr="007E3E54">
              <w:rPr>
                <w:b/>
                <w:color w:val="000000"/>
                <w:sz w:val="32"/>
                <w:szCs w:val="32"/>
              </w:rPr>
              <w:instrText xml:space="preserve"> DATE \@ "MMMM d, yyyy" </w:instrText>
            </w:r>
            <w:r w:rsidRPr="007E3E54">
              <w:rPr>
                <w:b/>
                <w:color w:val="000000"/>
                <w:sz w:val="32"/>
                <w:szCs w:val="32"/>
              </w:rPr>
              <w:fldChar w:fldCharType="separate"/>
            </w:r>
            <w:r w:rsidR="0060107F">
              <w:rPr>
                <w:b/>
                <w:noProof/>
                <w:color w:val="000000"/>
                <w:sz w:val="32"/>
                <w:szCs w:val="32"/>
              </w:rPr>
              <w:t>November 2, 2018</w:t>
            </w:r>
            <w:r w:rsidRPr="007E3E54">
              <w:rPr>
                <w:b/>
                <w:color w:val="000000"/>
                <w:sz w:val="32"/>
                <w:szCs w:val="32"/>
              </w:rPr>
              <w:fldChar w:fldCharType="end"/>
            </w:r>
          </w:p>
        </w:tc>
        <w:tc>
          <w:tcPr>
            <w:tcW w:w="3626" w:type="pct"/>
            <w:shd w:val="clear" w:color="auto" w:fill="auto"/>
            <w:tcMar>
              <w:left w:w="216" w:type="dxa"/>
            </w:tcMar>
            <w:vAlign w:val="center"/>
          </w:tcPr>
          <w:p w:rsidR="000141A7" w:rsidRPr="00D53B7E" w:rsidRDefault="000141A7" w:rsidP="000141A7">
            <w:pPr>
              <w:pStyle w:val="NoSpacing"/>
              <w:rPr>
                <w:b/>
                <w:color w:val="7030A0"/>
                <w:sz w:val="40"/>
                <w:szCs w:val="40"/>
              </w:rPr>
            </w:pPr>
            <w:r w:rsidRPr="00D53B7E">
              <w:rPr>
                <w:b/>
                <w:color w:val="7030A0"/>
                <w:sz w:val="40"/>
                <w:szCs w:val="40"/>
              </w:rPr>
              <w:t xml:space="preserve">Game Design Document </w:t>
            </w:r>
            <w:r w:rsidR="009E5BCE">
              <w:rPr>
                <w:rStyle w:val="SubtleEmphasis"/>
                <w:i/>
                <w:sz w:val="16"/>
              </w:rPr>
              <w:t>v1.00</w:t>
            </w:r>
          </w:p>
        </w:tc>
      </w:tr>
      <w:tr w:rsidR="000141A7" w:rsidRPr="007E3E54" w:rsidTr="00D53B7E">
        <w:trPr>
          <w:trHeight w:val="231"/>
          <w:jc w:val="center"/>
        </w:trPr>
        <w:tc>
          <w:tcPr>
            <w:tcW w:w="1374" w:type="pct"/>
            <w:shd w:val="clear" w:color="auto" w:fill="auto"/>
            <w:vAlign w:val="center"/>
          </w:tcPr>
          <w:p w:rsidR="000141A7" w:rsidRPr="007E3E54" w:rsidRDefault="000141A7" w:rsidP="000141A7">
            <w:pPr>
              <w:pStyle w:val="NoSpacing"/>
              <w:rPr>
                <w:color w:val="FFFFFF"/>
                <w:sz w:val="36"/>
                <w:szCs w:val="36"/>
              </w:rPr>
            </w:pPr>
          </w:p>
        </w:tc>
        <w:tc>
          <w:tcPr>
            <w:tcW w:w="3626" w:type="pct"/>
            <w:shd w:val="clear" w:color="auto" w:fill="auto"/>
            <w:tcMar>
              <w:top w:w="432" w:type="dxa"/>
              <w:left w:w="216" w:type="dxa"/>
              <w:right w:w="432" w:type="dxa"/>
            </w:tcMar>
          </w:tcPr>
          <w:p w:rsidR="000141A7" w:rsidRPr="007E3E54" w:rsidRDefault="000141A7" w:rsidP="000141A7">
            <w:pPr>
              <w:pStyle w:val="NoSpacing"/>
              <w:spacing w:line="360" w:lineRule="auto"/>
              <w:rPr>
                <w:sz w:val="26"/>
                <w:szCs w:val="26"/>
              </w:rPr>
            </w:pPr>
          </w:p>
          <w:p w:rsidR="000141A7" w:rsidRPr="007E3E54" w:rsidRDefault="000141A7" w:rsidP="000141A7">
            <w:pPr>
              <w:pStyle w:val="NoSpacing"/>
              <w:spacing w:line="360" w:lineRule="auto"/>
              <w:jc w:val="right"/>
              <w:rPr>
                <w:sz w:val="26"/>
                <w:szCs w:val="26"/>
              </w:rPr>
            </w:pPr>
          </w:p>
          <w:p w:rsidR="000141A7" w:rsidRPr="007E3E54" w:rsidRDefault="000141A7" w:rsidP="000141A7">
            <w:pPr>
              <w:pStyle w:val="NoSpacing"/>
              <w:spacing w:line="360" w:lineRule="auto"/>
              <w:jc w:val="right"/>
              <w:rPr>
                <w:sz w:val="26"/>
                <w:szCs w:val="26"/>
              </w:rPr>
            </w:pPr>
          </w:p>
          <w:p w:rsidR="000141A7" w:rsidRPr="007E3E54" w:rsidRDefault="000141A7" w:rsidP="000141A7">
            <w:pPr>
              <w:pStyle w:val="NoSpacing"/>
              <w:spacing w:line="360" w:lineRule="auto"/>
              <w:jc w:val="right"/>
              <w:rPr>
                <w:sz w:val="26"/>
                <w:szCs w:val="26"/>
              </w:rPr>
            </w:pPr>
          </w:p>
          <w:p w:rsidR="000141A7" w:rsidRPr="007E3E54" w:rsidRDefault="000141A7" w:rsidP="000141A7">
            <w:pPr>
              <w:pStyle w:val="NoSpacing"/>
              <w:spacing w:line="360" w:lineRule="auto"/>
              <w:rPr>
                <w:sz w:val="26"/>
                <w:szCs w:val="26"/>
              </w:rPr>
            </w:pPr>
          </w:p>
        </w:tc>
      </w:tr>
    </w:tbl>
    <w:p w:rsidR="00AB796A" w:rsidRDefault="00AB796A" w:rsidP="00983099">
      <w:pPr>
        <w:pStyle w:val="Heading1"/>
        <w:sectPr w:rsidR="00AB796A" w:rsidSect="00D53B7E">
          <w:footerReference w:type="default" r:id="rId8"/>
          <w:footerReference w:type="first" r:id="rId9"/>
          <w:pgSz w:w="12240" w:h="15840"/>
          <w:pgMar w:top="1440" w:right="1440" w:bottom="1440" w:left="1440" w:header="720" w:footer="720" w:gutter="0"/>
          <w:cols w:space="720"/>
          <w:titlePg/>
          <w:docGrid w:linePitch="360"/>
        </w:sectPr>
      </w:pPr>
    </w:p>
    <w:p w:rsidR="007A316F" w:rsidRDefault="007A316F" w:rsidP="00983099">
      <w:pPr>
        <w:pStyle w:val="Heading1"/>
      </w:pPr>
      <w:bookmarkStart w:id="2" w:name="_Toc528922312"/>
      <w:r>
        <w:lastRenderedPageBreak/>
        <w:t>Table of Contents</w:t>
      </w:r>
      <w:bookmarkEnd w:id="0"/>
      <w:bookmarkEnd w:id="2"/>
    </w:p>
    <w:bookmarkStart w:id="3" w:name="OLE_LINK1"/>
    <w:bookmarkStart w:id="4" w:name="_Toc240199170"/>
    <w:p w:rsidR="009E5BCE" w:rsidRDefault="007F2765">
      <w:pPr>
        <w:pStyle w:val="TOC1"/>
        <w:rPr>
          <w:rFonts w:asciiTheme="minorHAnsi" w:eastAsiaTheme="minorEastAsia" w:hAnsiTheme="minorHAnsi" w:cstheme="minorBidi"/>
          <w:sz w:val="22"/>
          <w:szCs w:val="22"/>
          <w:lang w:bidi="ar-SA"/>
        </w:rPr>
      </w:pPr>
      <w:r w:rsidRPr="00612B60">
        <w:fldChar w:fldCharType="begin"/>
      </w:r>
      <w:r w:rsidR="00532A98" w:rsidRPr="00612B60">
        <w:instrText xml:space="preserve"> TOC \o "1-2" \h \z \u </w:instrText>
      </w:r>
      <w:r w:rsidRPr="00612B60">
        <w:fldChar w:fldCharType="separate"/>
      </w:r>
      <w:hyperlink w:anchor="_Toc528922312" w:history="1">
        <w:r w:rsidR="009E5BCE" w:rsidRPr="00702425">
          <w:rPr>
            <w:rStyle w:val="Hyperlink"/>
          </w:rPr>
          <w:t>1.0</w:t>
        </w:r>
        <w:r w:rsidR="009E5BCE">
          <w:rPr>
            <w:rFonts w:asciiTheme="minorHAnsi" w:eastAsiaTheme="minorEastAsia" w:hAnsiTheme="minorHAnsi" w:cstheme="minorBidi"/>
            <w:sz w:val="22"/>
            <w:szCs w:val="22"/>
            <w:lang w:bidi="ar-SA"/>
          </w:rPr>
          <w:tab/>
        </w:r>
        <w:r w:rsidR="009E5BCE" w:rsidRPr="00702425">
          <w:rPr>
            <w:rStyle w:val="Hyperlink"/>
          </w:rPr>
          <w:t>Table of Contents</w:t>
        </w:r>
        <w:r w:rsidR="009E5BCE">
          <w:rPr>
            <w:webHidden/>
          </w:rPr>
          <w:tab/>
        </w:r>
        <w:r w:rsidR="009E5BCE">
          <w:rPr>
            <w:webHidden/>
          </w:rPr>
          <w:fldChar w:fldCharType="begin"/>
        </w:r>
        <w:r w:rsidR="009E5BCE">
          <w:rPr>
            <w:webHidden/>
          </w:rPr>
          <w:instrText xml:space="preserve"> PAGEREF _Toc528922312 \h </w:instrText>
        </w:r>
        <w:r w:rsidR="009E5BCE">
          <w:rPr>
            <w:webHidden/>
          </w:rPr>
        </w:r>
        <w:r w:rsidR="009E5BCE">
          <w:rPr>
            <w:webHidden/>
          </w:rPr>
          <w:fldChar w:fldCharType="separate"/>
        </w:r>
        <w:r w:rsidR="009E5BCE">
          <w:rPr>
            <w:webHidden/>
          </w:rPr>
          <w:t>2</w:t>
        </w:r>
        <w:r w:rsidR="009E5BCE">
          <w:rPr>
            <w:webHidden/>
          </w:rPr>
          <w:fldChar w:fldCharType="end"/>
        </w:r>
      </w:hyperlink>
    </w:p>
    <w:p w:rsidR="009E5BCE" w:rsidRDefault="005429A6">
      <w:pPr>
        <w:pStyle w:val="TOC1"/>
        <w:rPr>
          <w:rFonts w:asciiTheme="minorHAnsi" w:eastAsiaTheme="minorEastAsia" w:hAnsiTheme="minorHAnsi" w:cstheme="minorBidi"/>
          <w:sz w:val="22"/>
          <w:szCs w:val="22"/>
          <w:lang w:bidi="ar-SA"/>
        </w:rPr>
      </w:pPr>
      <w:hyperlink w:anchor="_Toc528922313" w:history="1">
        <w:r w:rsidR="009E5BCE" w:rsidRPr="00702425">
          <w:rPr>
            <w:rStyle w:val="Hyperlink"/>
          </w:rPr>
          <w:t>2.0</w:t>
        </w:r>
        <w:r w:rsidR="009E5BCE">
          <w:rPr>
            <w:rFonts w:asciiTheme="minorHAnsi" w:eastAsiaTheme="minorEastAsia" w:hAnsiTheme="minorHAnsi" w:cstheme="minorBidi"/>
            <w:sz w:val="22"/>
            <w:szCs w:val="22"/>
            <w:lang w:bidi="ar-SA"/>
          </w:rPr>
          <w:tab/>
        </w:r>
        <w:r w:rsidR="009E5BCE" w:rsidRPr="00702425">
          <w:rPr>
            <w:rStyle w:val="Hyperlink"/>
          </w:rPr>
          <w:t>Change Log</w:t>
        </w:r>
        <w:r w:rsidR="009E5BCE">
          <w:rPr>
            <w:webHidden/>
          </w:rPr>
          <w:tab/>
        </w:r>
        <w:r w:rsidR="009E5BCE">
          <w:rPr>
            <w:webHidden/>
          </w:rPr>
          <w:fldChar w:fldCharType="begin"/>
        </w:r>
        <w:r w:rsidR="009E5BCE">
          <w:rPr>
            <w:webHidden/>
          </w:rPr>
          <w:instrText xml:space="preserve"> PAGEREF _Toc528922313 \h </w:instrText>
        </w:r>
        <w:r w:rsidR="009E5BCE">
          <w:rPr>
            <w:webHidden/>
          </w:rPr>
        </w:r>
        <w:r w:rsidR="009E5BCE">
          <w:rPr>
            <w:webHidden/>
          </w:rPr>
          <w:fldChar w:fldCharType="separate"/>
        </w:r>
        <w:r w:rsidR="009E5BCE">
          <w:rPr>
            <w:webHidden/>
          </w:rPr>
          <w:t>4</w:t>
        </w:r>
        <w:r w:rsidR="009E5BCE">
          <w:rPr>
            <w:webHidden/>
          </w:rPr>
          <w:fldChar w:fldCharType="end"/>
        </w:r>
      </w:hyperlink>
    </w:p>
    <w:p w:rsidR="009E5BCE" w:rsidRDefault="005429A6">
      <w:pPr>
        <w:pStyle w:val="TOC1"/>
        <w:rPr>
          <w:rFonts w:asciiTheme="minorHAnsi" w:eastAsiaTheme="minorEastAsia" w:hAnsiTheme="minorHAnsi" w:cstheme="minorBidi"/>
          <w:sz w:val="22"/>
          <w:szCs w:val="22"/>
          <w:lang w:bidi="ar-SA"/>
        </w:rPr>
      </w:pPr>
      <w:hyperlink w:anchor="_Toc528922314" w:history="1">
        <w:r w:rsidR="009E5BCE" w:rsidRPr="00702425">
          <w:rPr>
            <w:rStyle w:val="Hyperlink"/>
          </w:rPr>
          <w:t>3.0</w:t>
        </w:r>
        <w:r w:rsidR="009E5BCE">
          <w:rPr>
            <w:rFonts w:asciiTheme="minorHAnsi" w:eastAsiaTheme="minorEastAsia" w:hAnsiTheme="minorHAnsi" w:cstheme="minorBidi"/>
            <w:sz w:val="22"/>
            <w:szCs w:val="22"/>
            <w:lang w:bidi="ar-SA"/>
          </w:rPr>
          <w:tab/>
        </w:r>
        <w:r w:rsidR="009E5BCE" w:rsidRPr="00702425">
          <w:rPr>
            <w:rStyle w:val="Hyperlink"/>
          </w:rPr>
          <w:t>Executive Summary</w:t>
        </w:r>
        <w:r w:rsidR="009E5BCE">
          <w:rPr>
            <w:webHidden/>
          </w:rPr>
          <w:tab/>
        </w:r>
        <w:r w:rsidR="009E5BCE">
          <w:rPr>
            <w:webHidden/>
          </w:rPr>
          <w:fldChar w:fldCharType="begin"/>
        </w:r>
        <w:r w:rsidR="009E5BCE">
          <w:rPr>
            <w:webHidden/>
          </w:rPr>
          <w:instrText xml:space="preserve"> PAGEREF _Toc528922314 \h </w:instrText>
        </w:r>
        <w:r w:rsidR="009E5BCE">
          <w:rPr>
            <w:webHidden/>
          </w:rPr>
        </w:r>
        <w:r w:rsidR="009E5BCE">
          <w:rPr>
            <w:webHidden/>
          </w:rPr>
          <w:fldChar w:fldCharType="separate"/>
        </w:r>
        <w:r w:rsidR="009E5BCE">
          <w:rPr>
            <w:webHidden/>
          </w:rPr>
          <w:t>5</w:t>
        </w:r>
        <w:r w:rsidR="009E5BCE">
          <w:rPr>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15" w:history="1">
        <w:r w:rsidR="009E5BCE" w:rsidRPr="00702425">
          <w:rPr>
            <w:rStyle w:val="Hyperlink"/>
            <w:rFonts w:cs="Arial"/>
            <w:noProof/>
          </w:rPr>
          <w:t>3.1</w:t>
        </w:r>
        <w:r w:rsidR="009E5BCE">
          <w:rPr>
            <w:rFonts w:asciiTheme="minorHAnsi" w:eastAsiaTheme="minorEastAsia" w:hAnsiTheme="minorHAnsi" w:cstheme="minorBidi"/>
            <w:noProof/>
            <w:sz w:val="22"/>
            <w:szCs w:val="22"/>
            <w:lang w:bidi="ar-SA"/>
          </w:rPr>
          <w:tab/>
        </w:r>
        <w:r w:rsidR="009E5BCE" w:rsidRPr="00702425">
          <w:rPr>
            <w:rStyle w:val="Hyperlink"/>
            <w:noProof/>
          </w:rPr>
          <w:t>Description</w:t>
        </w:r>
        <w:r w:rsidR="009E5BCE">
          <w:rPr>
            <w:noProof/>
            <w:webHidden/>
          </w:rPr>
          <w:tab/>
        </w:r>
        <w:r w:rsidR="009E5BCE">
          <w:rPr>
            <w:noProof/>
            <w:webHidden/>
          </w:rPr>
          <w:fldChar w:fldCharType="begin"/>
        </w:r>
        <w:r w:rsidR="009E5BCE">
          <w:rPr>
            <w:noProof/>
            <w:webHidden/>
          </w:rPr>
          <w:instrText xml:space="preserve"> PAGEREF _Toc528922315 \h </w:instrText>
        </w:r>
        <w:r w:rsidR="009E5BCE">
          <w:rPr>
            <w:noProof/>
            <w:webHidden/>
          </w:rPr>
        </w:r>
        <w:r w:rsidR="009E5BCE">
          <w:rPr>
            <w:noProof/>
            <w:webHidden/>
          </w:rPr>
          <w:fldChar w:fldCharType="separate"/>
        </w:r>
        <w:r w:rsidR="009E5BCE">
          <w:rPr>
            <w:noProof/>
            <w:webHidden/>
          </w:rPr>
          <w:t>5</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16" w:history="1">
        <w:r w:rsidR="009E5BCE" w:rsidRPr="00702425">
          <w:rPr>
            <w:rStyle w:val="Hyperlink"/>
            <w:rFonts w:cs="Arial"/>
            <w:noProof/>
          </w:rPr>
          <w:t>3.2</w:t>
        </w:r>
        <w:r w:rsidR="009E5BCE">
          <w:rPr>
            <w:rFonts w:asciiTheme="minorHAnsi" w:eastAsiaTheme="minorEastAsia" w:hAnsiTheme="minorHAnsi" w:cstheme="minorBidi"/>
            <w:noProof/>
            <w:sz w:val="22"/>
            <w:szCs w:val="22"/>
            <w:lang w:bidi="ar-SA"/>
          </w:rPr>
          <w:tab/>
        </w:r>
        <w:r w:rsidR="009E5BCE" w:rsidRPr="00702425">
          <w:rPr>
            <w:rStyle w:val="Hyperlink"/>
            <w:noProof/>
          </w:rPr>
          <w:t>Features</w:t>
        </w:r>
        <w:r w:rsidR="009E5BCE">
          <w:rPr>
            <w:noProof/>
            <w:webHidden/>
          </w:rPr>
          <w:tab/>
        </w:r>
        <w:r w:rsidR="009E5BCE">
          <w:rPr>
            <w:noProof/>
            <w:webHidden/>
          </w:rPr>
          <w:fldChar w:fldCharType="begin"/>
        </w:r>
        <w:r w:rsidR="009E5BCE">
          <w:rPr>
            <w:noProof/>
            <w:webHidden/>
          </w:rPr>
          <w:instrText xml:space="preserve"> PAGEREF _Toc528922316 \h </w:instrText>
        </w:r>
        <w:r w:rsidR="009E5BCE">
          <w:rPr>
            <w:noProof/>
            <w:webHidden/>
          </w:rPr>
        </w:r>
        <w:r w:rsidR="009E5BCE">
          <w:rPr>
            <w:noProof/>
            <w:webHidden/>
          </w:rPr>
          <w:fldChar w:fldCharType="separate"/>
        </w:r>
        <w:r w:rsidR="009E5BCE">
          <w:rPr>
            <w:noProof/>
            <w:webHidden/>
          </w:rPr>
          <w:t>5</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17" w:history="1">
        <w:r w:rsidR="009E5BCE" w:rsidRPr="00702425">
          <w:rPr>
            <w:rStyle w:val="Hyperlink"/>
            <w:rFonts w:cs="Arial"/>
            <w:noProof/>
          </w:rPr>
          <w:t>3.3</w:t>
        </w:r>
        <w:r w:rsidR="009E5BCE">
          <w:rPr>
            <w:rFonts w:asciiTheme="minorHAnsi" w:eastAsiaTheme="minorEastAsia" w:hAnsiTheme="minorHAnsi" w:cstheme="minorBidi"/>
            <w:noProof/>
            <w:sz w:val="22"/>
            <w:szCs w:val="22"/>
            <w:lang w:bidi="ar-SA"/>
          </w:rPr>
          <w:tab/>
        </w:r>
        <w:r w:rsidR="009E5BCE" w:rsidRPr="00702425">
          <w:rPr>
            <w:rStyle w:val="Hyperlink"/>
            <w:noProof/>
          </w:rPr>
          <w:t>Project Goals</w:t>
        </w:r>
        <w:r w:rsidR="009E5BCE">
          <w:rPr>
            <w:noProof/>
            <w:webHidden/>
          </w:rPr>
          <w:tab/>
        </w:r>
        <w:r w:rsidR="009E5BCE">
          <w:rPr>
            <w:noProof/>
            <w:webHidden/>
          </w:rPr>
          <w:fldChar w:fldCharType="begin"/>
        </w:r>
        <w:r w:rsidR="009E5BCE">
          <w:rPr>
            <w:noProof/>
            <w:webHidden/>
          </w:rPr>
          <w:instrText xml:space="preserve"> PAGEREF _Toc528922317 \h </w:instrText>
        </w:r>
        <w:r w:rsidR="009E5BCE">
          <w:rPr>
            <w:noProof/>
            <w:webHidden/>
          </w:rPr>
        </w:r>
        <w:r w:rsidR="009E5BCE">
          <w:rPr>
            <w:noProof/>
            <w:webHidden/>
          </w:rPr>
          <w:fldChar w:fldCharType="separate"/>
        </w:r>
        <w:r w:rsidR="009E5BCE">
          <w:rPr>
            <w:noProof/>
            <w:webHidden/>
          </w:rPr>
          <w:t>5</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18" w:history="1">
        <w:r w:rsidR="009E5BCE" w:rsidRPr="00702425">
          <w:rPr>
            <w:rStyle w:val="Hyperlink"/>
            <w:rFonts w:cs="Arial"/>
            <w:noProof/>
          </w:rPr>
          <w:t>3.4</w:t>
        </w:r>
        <w:r w:rsidR="009E5BCE">
          <w:rPr>
            <w:rFonts w:asciiTheme="minorHAnsi" w:eastAsiaTheme="minorEastAsia" w:hAnsiTheme="minorHAnsi" w:cstheme="minorBidi"/>
            <w:noProof/>
            <w:sz w:val="22"/>
            <w:szCs w:val="22"/>
            <w:lang w:bidi="ar-SA"/>
          </w:rPr>
          <w:tab/>
        </w:r>
        <w:r w:rsidR="009E5BCE" w:rsidRPr="00702425">
          <w:rPr>
            <w:rStyle w:val="Hyperlink"/>
            <w:noProof/>
          </w:rPr>
          <w:t>Gameplay Overview</w:t>
        </w:r>
        <w:r w:rsidR="009E5BCE">
          <w:rPr>
            <w:noProof/>
            <w:webHidden/>
          </w:rPr>
          <w:tab/>
        </w:r>
        <w:r w:rsidR="009E5BCE">
          <w:rPr>
            <w:noProof/>
            <w:webHidden/>
          </w:rPr>
          <w:fldChar w:fldCharType="begin"/>
        </w:r>
        <w:r w:rsidR="009E5BCE">
          <w:rPr>
            <w:noProof/>
            <w:webHidden/>
          </w:rPr>
          <w:instrText xml:space="preserve"> PAGEREF _Toc528922318 \h </w:instrText>
        </w:r>
        <w:r w:rsidR="009E5BCE">
          <w:rPr>
            <w:noProof/>
            <w:webHidden/>
          </w:rPr>
        </w:r>
        <w:r w:rsidR="009E5BCE">
          <w:rPr>
            <w:noProof/>
            <w:webHidden/>
          </w:rPr>
          <w:fldChar w:fldCharType="separate"/>
        </w:r>
        <w:r w:rsidR="009E5BCE">
          <w:rPr>
            <w:noProof/>
            <w:webHidden/>
          </w:rPr>
          <w:t>5</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19" w:history="1">
        <w:r w:rsidR="009E5BCE" w:rsidRPr="00702425">
          <w:rPr>
            <w:rStyle w:val="Hyperlink"/>
            <w:rFonts w:cs="Arial"/>
            <w:noProof/>
          </w:rPr>
          <w:t>3.5</w:t>
        </w:r>
        <w:r w:rsidR="009E5BCE">
          <w:rPr>
            <w:rFonts w:asciiTheme="minorHAnsi" w:eastAsiaTheme="minorEastAsia" w:hAnsiTheme="minorHAnsi" w:cstheme="minorBidi"/>
            <w:noProof/>
            <w:sz w:val="22"/>
            <w:szCs w:val="22"/>
            <w:lang w:bidi="ar-SA"/>
          </w:rPr>
          <w:tab/>
        </w:r>
        <w:r w:rsidR="009E5BCE" w:rsidRPr="00702425">
          <w:rPr>
            <w:rStyle w:val="Hyperlink"/>
            <w:noProof/>
          </w:rPr>
          <w:t>First 5 Minutes</w:t>
        </w:r>
        <w:r w:rsidR="009E5BCE">
          <w:rPr>
            <w:noProof/>
            <w:webHidden/>
          </w:rPr>
          <w:tab/>
        </w:r>
        <w:r w:rsidR="009E5BCE">
          <w:rPr>
            <w:noProof/>
            <w:webHidden/>
          </w:rPr>
          <w:fldChar w:fldCharType="begin"/>
        </w:r>
        <w:r w:rsidR="009E5BCE">
          <w:rPr>
            <w:noProof/>
            <w:webHidden/>
          </w:rPr>
          <w:instrText xml:space="preserve"> PAGEREF _Toc528922319 \h </w:instrText>
        </w:r>
        <w:r w:rsidR="009E5BCE">
          <w:rPr>
            <w:noProof/>
            <w:webHidden/>
          </w:rPr>
        </w:r>
        <w:r w:rsidR="009E5BCE">
          <w:rPr>
            <w:noProof/>
            <w:webHidden/>
          </w:rPr>
          <w:fldChar w:fldCharType="separate"/>
        </w:r>
        <w:r w:rsidR="009E5BCE">
          <w:rPr>
            <w:noProof/>
            <w:webHidden/>
          </w:rPr>
          <w:t>6</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20" w:history="1">
        <w:r w:rsidR="009E5BCE" w:rsidRPr="00702425">
          <w:rPr>
            <w:rStyle w:val="Hyperlink"/>
            <w:rFonts w:cs="Arial"/>
            <w:noProof/>
          </w:rPr>
          <w:t>3.6</w:t>
        </w:r>
        <w:r w:rsidR="009E5BCE">
          <w:rPr>
            <w:rFonts w:asciiTheme="minorHAnsi" w:eastAsiaTheme="minorEastAsia" w:hAnsiTheme="minorHAnsi" w:cstheme="minorBidi"/>
            <w:noProof/>
            <w:sz w:val="22"/>
            <w:szCs w:val="22"/>
            <w:lang w:bidi="ar-SA"/>
          </w:rPr>
          <w:tab/>
        </w:r>
        <w:r w:rsidR="009E5BCE" w:rsidRPr="00702425">
          <w:rPr>
            <w:rStyle w:val="Hyperlink"/>
            <w:noProof/>
          </w:rPr>
          <w:t>Story</w:t>
        </w:r>
        <w:r w:rsidR="009E5BCE">
          <w:rPr>
            <w:noProof/>
            <w:webHidden/>
          </w:rPr>
          <w:tab/>
        </w:r>
        <w:r w:rsidR="009E5BCE">
          <w:rPr>
            <w:noProof/>
            <w:webHidden/>
          </w:rPr>
          <w:fldChar w:fldCharType="begin"/>
        </w:r>
        <w:r w:rsidR="009E5BCE">
          <w:rPr>
            <w:noProof/>
            <w:webHidden/>
          </w:rPr>
          <w:instrText xml:space="preserve"> PAGEREF _Toc528922320 \h </w:instrText>
        </w:r>
        <w:r w:rsidR="009E5BCE">
          <w:rPr>
            <w:noProof/>
            <w:webHidden/>
          </w:rPr>
        </w:r>
        <w:r w:rsidR="009E5BCE">
          <w:rPr>
            <w:noProof/>
            <w:webHidden/>
          </w:rPr>
          <w:fldChar w:fldCharType="separate"/>
        </w:r>
        <w:r w:rsidR="009E5BCE">
          <w:rPr>
            <w:noProof/>
            <w:webHidden/>
          </w:rPr>
          <w:t>6</w:t>
        </w:r>
        <w:r w:rsidR="009E5BCE">
          <w:rPr>
            <w:noProof/>
            <w:webHidden/>
          </w:rPr>
          <w:fldChar w:fldCharType="end"/>
        </w:r>
      </w:hyperlink>
    </w:p>
    <w:p w:rsidR="009E5BCE" w:rsidRDefault="005429A6">
      <w:pPr>
        <w:pStyle w:val="TOC1"/>
        <w:rPr>
          <w:rFonts w:asciiTheme="minorHAnsi" w:eastAsiaTheme="minorEastAsia" w:hAnsiTheme="minorHAnsi" w:cstheme="minorBidi"/>
          <w:sz w:val="22"/>
          <w:szCs w:val="22"/>
          <w:lang w:bidi="ar-SA"/>
        </w:rPr>
      </w:pPr>
      <w:hyperlink w:anchor="_Toc528922321" w:history="1">
        <w:r w:rsidR="009E5BCE" w:rsidRPr="00702425">
          <w:rPr>
            <w:rStyle w:val="Hyperlink"/>
          </w:rPr>
          <w:t>4.0</w:t>
        </w:r>
        <w:r w:rsidR="009E5BCE">
          <w:rPr>
            <w:rFonts w:asciiTheme="minorHAnsi" w:eastAsiaTheme="minorEastAsia" w:hAnsiTheme="minorHAnsi" w:cstheme="minorBidi"/>
            <w:sz w:val="22"/>
            <w:szCs w:val="22"/>
            <w:lang w:bidi="ar-SA"/>
          </w:rPr>
          <w:tab/>
        </w:r>
        <w:r w:rsidR="009E5BCE" w:rsidRPr="00702425">
          <w:rPr>
            <w:rStyle w:val="Hyperlink"/>
          </w:rPr>
          <w:t>HUD</w:t>
        </w:r>
        <w:r w:rsidR="009E5BCE">
          <w:rPr>
            <w:webHidden/>
          </w:rPr>
          <w:tab/>
        </w:r>
        <w:r w:rsidR="009E5BCE">
          <w:rPr>
            <w:webHidden/>
          </w:rPr>
          <w:fldChar w:fldCharType="begin"/>
        </w:r>
        <w:r w:rsidR="009E5BCE">
          <w:rPr>
            <w:webHidden/>
          </w:rPr>
          <w:instrText xml:space="preserve"> PAGEREF _Toc528922321 \h </w:instrText>
        </w:r>
        <w:r w:rsidR="009E5BCE">
          <w:rPr>
            <w:webHidden/>
          </w:rPr>
        </w:r>
        <w:r w:rsidR="009E5BCE">
          <w:rPr>
            <w:webHidden/>
          </w:rPr>
          <w:fldChar w:fldCharType="separate"/>
        </w:r>
        <w:r w:rsidR="009E5BCE">
          <w:rPr>
            <w:webHidden/>
          </w:rPr>
          <w:t>7</w:t>
        </w:r>
        <w:r w:rsidR="009E5BCE">
          <w:rPr>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22" w:history="1">
        <w:r w:rsidR="009E5BCE" w:rsidRPr="00702425">
          <w:rPr>
            <w:rStyle w:val="Hyperlink"/>
            <w:rFonts w:cs="Arial"/>
            <w:noProof/>
          </w:rPr>
          <w:t>4.1</w:t>
        </w:r>
        <w:r w:rsidR="009E5BCE">
          <w:rPr>
            <w:rFonts w:asciiTheme="minorHAnsi" w:eastAsiaTheme="minorEastAsia" w:hAnsiTheme="minorHAnsi" w:cstheme="minorBidi"/>
            <w:noProof/>
            <w:sz w:val="22"/>
            <w:szCs w:val="22"/>
            <w:lang w:bidi="ar-SA"/>
          </w:rPr>
          <w:tab/>
        </w:r>
        <w:r w:rsidR="009E5BCE" w:rsidRPr="00702425">
          <w:rPr>
            <w:rStyle w:val="Hyperlink"/>
            <w:noProof/>
          </w:rPr>
          <w:t>Informational HUD Elements</w:t>
        </w:r>
        <w:r w:rsidR="009E5BCE">
          <w:rPr>
            <w:noProof/>
            <w:webHidden/>
          </w:rPr>
          <w:tab/>
        </w:r>
        <w:r w:rsidR="009E5BCE">
          <w:rPr>
            <w:noProof/>
            <w:webHidden/>
          </w:rPr>
          <w:fldChar w:fldCharType="begin"/>
        </w:r>
        <w:r w:rsidR="009E5BCE">
          <w:rPr>
            <w:noProof/>
            <w:webHidden/>
          </w:rPr>
          <w:instrText xml:space="preserve"> PAGEREF _Toc528922322 \h </w:instrText>
        </w:r>
        <w:r w:rsidR="009E5BCE">
          <w:rPr>
            <w:noProof/>
            <w:webHidden/>
          </w:rPr>
        </w:r>
        <w:r w:rsidR="009E5BCE">
          <w:rPr>
            <w:noProof/>
            <w:webHidden/>
          </w:rPr>
          <w:fldChar w:fldCharType="separate"/>
        </w:r>
        <w:r w:rsidR="009E5BCE">
          <w:rPr>
            <w:noProof/>
            <w:webHidden/>
          </w:rPr>
          <w:t>7</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23" w:history="1">
        <w:r w:rsidR="009E5BCE" w:rsidRPr="00702425">
          <w:rPr>
            <w:rStyle w:val="Hyperlink"/>
            <w:rFonts w:cs="Arial"/>
            <w:noProof/>
          </w:rPr>
          <w:t>4.2</w:t>
        </w:r>
        <w:r w:rsidR="009E5BCE">
          <w:rPr>
            <w:rFonts w:asciiTheme="minorHAnsi" w:eastAsiaTheme="minorEastAsia" w:hAnsiTheme="minorHAnsi" w:cstheme="minorBidi"/>
            <w:noProof/>
            <w:sz w:val="22"/>
            <w:szCs w:val="22"/>
            <w:lang w:bidi="ar-SA"/>
          </w:rPr>
          <w:tab/>
        </w:r>
        <w:r w:rsidR="009E5BCE" w:rsidRPr="00702425">
          <w:rPr>
            <w:rStyle w:val="Hyperlink"/>
            <w:noProof/>
          </w:rPr>
          <w:t>Interactive HUD Elements</w:t>
        </w:r>
        <w:r w:rsidR="009E5BCE">
          <w:rPr>
            <w:noProof/>
            <w:webHidden/>
          </w:rPr>
          <w:tab/>
        </w:r>
        <w:r w:rsidR="009E5BCE">
          <w:rPr>
            <w:noProof/>
            <w:webHidden/>
          </w:rPr>
          <w:fldChar w:fldCharType="begin"/>
        </w:r>
        <w:r w:rsidR="009E5BCE">
          <w:rPr>
            <w:noProof/>
            <w:webHidden/>
          </w:rPr>
          <w:instrText xml:space="preserve"> PAGEREF _Toc528922323 \h </w:instrText>
        </w:r>
        <w:r w:rsidR="009E5BCE">
          <w:rPr>
            <w:noProof/>
            <w:webHidden/>
          </w:rPr>
        </w:r>
        <w:r w:rsidR="009E5BCE">
          <w:rPr>
            <w:noProof/>
            <w:webHidden/>
          </w:rPr>
          <w:fldChar w:fldCharType="separate"/>
        </w:r>
        <w:r w:rsidR="009E5BCE">
          <w:rPr>
            <w:noProof/>
            <w:webHidden/>
          </w:rPr>
          <w:t>7</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24" w:history="1">
        <w:r w:rsidR="009E5BCE" w:rsidRPr="00702425">
          <w:rPr>
            <w:rStyle w:val="Hyperlink"/>
            <w:rFonts w:cs="Arial"/>
            <w:noProof/>
          </w:rPr>
          <w:t>4.3</w:t>
        </w:r>
        <w:r w:rsidR="009E5BCE">
          <w:rPr>
            <w:rFonts w:asciiTheme="minorHAnsi" w:eastAsiaTheme="minorEastAsia" w:hAnsiTheme="minorHAnsi" w:cstheme="minorBidi"/>
            <w:noProof/>
            <w:sz w:val="22"/>
            <w:szCs w:val="22"/>
            <w:lang w:bidi="ar-SA"/>
          </w:rPr>
          <w:tab/>
        </w:r>
        <w:r w:rsidR="009E5BCE" w:rsidRPr="00702425">
          <w:rPr>
            <w:rStyle w:val="Hyperlink"/>
            <w:noProof/>
          </w:rPr>
          <w:t>Animations and Transitions</w:t>
        </w:r>
        <w:r w:rsidR="009E5BCE">
          <w:rPr>
            <w:noProof/>
            <w:webHidden/>
          </w:rPr>
          <w:tab/>
        </w:r>
        <w:r w:rsidR="009E5BCE">
          <w:rPr>
            <w:noProof/>
            <w:webHidden/>
          </w:rPr>
          <w:fldChar w:fldCharType="begin"/>
        </w:r>
        <w:r w:rsidR="009E5BCE">
          <w:rPr>
            <w:noProof/>
            <w:webHidden/>
          </w:rPr>
          <w:instrText xml:space="preserve"> PAGEREF _Toc528922324 \h </w:instrText>
        </w:r>
        <w:r w:rsidR="009E5BCE">
          <w:rPr>
            <w:noProof/>
            <w:webHidden/>
          </w:rPr>
        </w:r>
        <w:r w:rsidR="009E5BCE">
          <w:rPr>
            <w:noProof/>
            <w:webHidden/>
          </w:rPr>
          <w:fldChar w:fldCharType="separate"/>
        </w:r>
        <w:r w:rsidR="009E5BCE">
          <w:rPr>
            <w:noProof/>
            <w:webHidden/>
          </w:rPr>
          <w:t>7</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25" w:history="1">
        <w:r w:rsidR="009E5BCE" w:rsidRPr="00702425">
          <w:rPr>
            <w:rStyle w:val="Hyperlink"/>
            <w:rFonts w:cs="Arial"/>
            <w:noProof/>
          </w:rPr>
          <w:t>4.4</w:t>
        </w:r>
        <w:r w:rsidR="009E5BCE">
          <w:rPr>
            <w:rFonts w:asciiTheme="minorHAnsi" w:eastAsiaTheme="minorEastAsia" w:hAnsiTheme="minorHAnsi" w:cstheme="minorBidi"/>
            <w:noProof/>
            <w:sz w:val="22"/>
            <w:szCs w:val="22"/>
            <w:lang w:bidi="ar-SA"/>
          </w:rPr>
          <w:tab/>
        </w:r>
        <w:r w:rsidR="009E5BCE" w:rsidRPr="00702425">
          <w:rPr>
            <w:rStyle w:val="Hyperlink"/>
            <w:noProof/>
          </w:rPr>
          <w:t>Screen Layering</w:t>
        </w:r>
        <w:r w:rsidR="009E5BCE">
          <w:rPr>
            <w:noProof/>
            <w:webHidden/>
          </w:rPr>
          <w:tab/>
        </w:r>
        <w:r w:rsidR="009E5BCE">
          <w:rPr>
            <w:noProof/>
            <w:webHidden/>
          </w:rPr>
          <w:fldChar w:fldCharType="begin"/>
        </w:r>
        <w:r w:rsidR="009E5BCE">
          <w:rPr>
            <w:noProof/>
            <w:webHidden/>
          </w:rPr>
          <w:instrText xml:space="preserve"> PAGEREF _Toc528922325 \h </w:instrText>
        </w:r>
        <w:r w:rsidR="009E5BCE">
          <w:rPr>
            <w:noProof/>
            <w:webHidden/>
          </w:rPr>
        </w:r>
        <w:r w:rsidR="009E5BCE">
          <w:rPr>
            <w:noProof/>
            <w:webHidden/>
          </w:rPr>
          <w:fldChar w:fldCharType="separate"/>
        </w:r>
        <w:r w:rsidR="009E5BCE">
          <w:rPr>
            <w:noProof/>
            <w:webHidden/>
          </w:rPr>
          <w:t>8</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26" w:history="1">
        <w:r w:rsidR="009E5BCE" w:rsidRPr="00702425">
          <w:rPr>
            <w:rStyle w:val="Hyperlink"/>
            <w:rFonts w:cs="Arial"/>
            <w:noProof/>
          </w:rPr>
          <w:t>4.5</w:t>
        </w:r>
        <w:r w:rsidR="009E5BCE">
          <w:rPr>
            <w:rFonts w:asciiTheme="minorHAnsi" w:eastAsiaTheme="minorEastAsia" w:hAnsiTheme="minorHAnsi" w:cstheme="minorBidi"/>
            <w:noProof/>
            <w:sz w:val="22"/>
            <w:szCs w:val="22"/>
            <w:lang w:bidi="ar-SA"/>
          </w:rPr>
          <w:tab/>
        </w:r>
        <w:r w:rsidR="009E5BCE" w:rsidRPr="00702425">
          <w:rPr>
            <w:rStyle w:val="Hyperlink"/>
            <w:noProof/>
          </w:rPr>
          <w:t>In-Game Visual Feedback</w:t>
        </w:r>
        <w:r w:rsidR="009E5BCE">
          <w:rPr>
            <w:noProof/>
            <w:webHidden/>
          </w:rPr>
          <w:tab/>
        </w:r>
        <w:r w:rsidR="009E5BCE">
          <w:rPr>
            <w:noProof/>
            <w:webHidden/>
          </w:rPr>
          <w:fldChar w:fldCharType="begin"/>
        </w:r>
        <w:r w:rsidR="009E5BCE">
          <w:rPr>
            <w:noProof/>
            <w:webHidden/>
          </w:rPr>
          <w:instrText xml:space="preserve"> PAGEREF _Toc528922326 \h </w:instrText>
        </w:r>
        <w:r w:rsidR="009E5BCE">
          <w:rPr>
            <w:noProof/>
            <w:webHidden/>
          </w:rPr>
        </w:r>
        <w:r w:rsidR="009E5BCE">
          <w:rPr>
            <w:noProof/>
            <w:webHidden/>
          </w:rPr>
          <w:fldChar w:fldCharType="separate"/>
        </w:r>
        <w:r w:rsidR="009E5BCE">
          <w:rPr>
            <w:noProof/>
            <w:webHidden/>
          </w:rPr>
          <w:t>8</w:t>
        </w:r>
        <w:r w:rsidR="009E5BCE">
          <w:rPr>
            <w:noProof/>
            <w:webHidden/>
          </w:rPr>
          <w:fldChar w:fldCharType="end"/>
        </w:r>
      </w:hyperlink>
    </w:p>
    <w:p w:rsidR="009E5BCE" w:rsidRDefault="005429A6">
      <w:pPr>
        <w:pStyle w:val="TOC1"/>
        <w:rPr>
          <w:rFonts w:asciiTheme="minorHAnsi" w:eastAsiaTheme="minorEastAsia" w:hAnsiTheme="minorHAnsi" w:cstheme="minorBidi"/>
          <w:sz w:val="22"/>
          <w:szCs w:val="22"/>
          <w:lang w:bidi="ar-SA"/>
        </w:rPr>
      </w:pPr>
      <w:hyperlink w:anchor="_Toc528922327" w:history="1">
        <w:r w:rsidR="009E5BCE" w:rsidRPr="00702425">
          <w:rPr>
            <w:rStyle w:val="Hyperlink"/>
          </w:rPr>
          <w:t>5.0</w:t>
        </w:r>
        <w:r w:rsidR="009E5BCE">
          <w:rPr>
            <w:rFonts w:asciiTheme="minorHAnsi" w:eastAsiaTheme="minorEastAsia" w:hAnsiTheme="minorHAnsi" w:cstheme="minorBidi"/>
            <w:sz w:val="22"/>
            <w:szCs w:val="22"/>
            <w:lang w:bidi="ar-SA"/>
          </w:rPr>
          <w:tab/>
        </w:r>
        <w:r w:rsidR="009E5BCE" w:rsidRPr="00702425">
          <w:rPr>
            <w:rStyle w:val="Hyperlink"/>
          </w:rPr>
          <w:t>Gameplay</w:t>
        </w:r>
        <w:r w:rsidR="009E5BCE">
          <w:rPr>
            <w:webHidden/>
          </w:rPr>
          <w:tab/>
        </w:r>
        <w:r w:rsidR="009E5BCE">
          <w:rPr>
            <w:webHidden/>
          </w:rPr>
          <w:fldChar w:fldCharType="begin"/>
        </w:r>
        <w:r w:rsidR="009E5BCE">
          <w:rPr>
            <w:webHidden/>
          </w:rPr>
          <w:instrText xml:space="preserve"> PAGEREF _Toc528922327 \h </w:instrText>
        </w:r>
        <w:r w:rsidR="009E5BCE">
          <w:rPr>
            <w:webHidden/>
          </w:rPr>
        </w:r>
        <w:r w:rsidR="009E5BCE">
          <w:rPr>
            <w:webHidden/>
          </w:rPr>
          <w:fldChar w:fldCharType="separate"/>
        </w:r>
        <w:r w:rsidR="009E5BCE">
          <w:rPr>
            <w:webHidden/>
          </w:rPr>
          <w:t>8</w:t>
        </w:r>
        <w:r w:rsidR="009E5BCE">
          <w:rPr>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29" w:history="1">
        <w:r w:rsidR="009E5BCE" w:rsidRPr="00702425">
          <w:rPr>
            <w:rStyle w:val="Hyperlink"/>
            <w:rFonts w:cs="Arial"/>
            <w:noProof/>
          </w:rPr>
          <w:t>5.1</w:t>
        </w:r>
        <w:r w:rsidR="009E5BCE">
          <w:rPr>
            <w:rFonts w:asciiTheme="minorHAnsi" w:eastAsiaTheme="minorEastAsia" w:hAnsiTheme="minorHAnsi" w:cstheme="minorBidi"/>
            <w:noProof/>
            <w:sz w:val="22"/>
            <w:szCs w:val="22"/>
            <w:lang w:bidi="ar-SA"/>
          </w:rPr>
          <w:tab/>
        </w:r>
        <w:r w:rsidR="009E5BCE" w:rsidRPr="00702425">
          <w:rPr>
            <w:rStyle w:val="Hyperlink"/>
            <w:noProof/>
          </w:rPr>
          <w:t>Intro Scene</w:t>
        </w:r>
        <w:r w:rsidR="009E5BCE">
          <w:rPr>
            <w:noProof/>
            <w:webHidden/>
          </w:rPr>
          <w:tab/>
        </w:r>
        <w:r w:rsidR="009E5BCE">
          <w:rPr>
            <w:noProof/>
            <w:webHidden/>
          </w:rPr>
          <w:fldChar w:fldCharType="begin"/>
        </w:r>
        <w:r w:rsidR="009E5BCE">
          <w:rPr>
            <w:noProof/>
            <w:webHidden/>
          </w:rPr>
          <w:instrText xml:space="preserve"> PAGEREF _Toc528922329 \h </w:instrText>
        </w:r>
        <w:r w:rsidR="009E5BCE">
          <w:rPr>
            <w:noProof/>
            <w:webHidden/>
          </w:rPr>
        </w:r>
        <w:r w:rsidR="009E5BCE">
          <w:rPr>
            <w:noProof/>
            <w:webHidden/>
          </w:rPr>
          <w:fldChar w:fldCharType="separate"/>
        </w:r>
        <w:r w:rsidR="009E5BCE">
          <w:rPr>
            <w:noProof/>
            <w:webHidden/>
          </w:rPr>
          <w:t>9</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30" w:history="1">
        <w:r w:rsidR="009E5BCE" w:rsidRPr="00702425">
          <w:rPr>
            <w:rStyle w:val="Hyperlink"/>
            <w:rFonts w:cs="Arial"/>
            <w:noProof/>
          </w:rPr>
          <w:t>5.2</w:t>
        </w:r>
        <w:r w:rsidR="009E5BCE">
          <w:rPr>
            <w:rFonts w:asciiTheme="minorHAnsi" w:eastAsiaTheme="minorEastAsia" w:hAnsiTheme="minorHAnsi" w:cstheme="minorBidi"/>
            <w:noProof/>
            <w:sz w:val="22"/>
            <w:szCs w:val="22"/>
            <w:lang w:bidi="ar-SA"/>
          </w:rPr>
          <w:tab/>
        </w:r>
        <w:r w:rsidR="009E5BCE" w:rsidRPr="00702425">
          <w:rPr>
            <w:rStyle w:val="Hyperlink"/>
            <w:noProof/>
          </w:rPr>
          <w:t>Character Interactions</w:t>
        </w:r>
        <w:r w:rsidR="009E5BCE">
          <w:rPr>
            <w:noProof/>
            <w:webHidden/>
          </w:rPr>
          <w:tab/>
        </w:r>
        <w:r w:rsidR="009E5BCE">
          <w:rPr>
            <w:noProof/>
            <w:webHidden/>
          </w:rPr>
          <w:fldChar w:fldCharType="begin"/>
        </w:r>
        <w:r w:rsidR="009E5BCE">
          <w:rPr>
            <w:noProof/>
            <w:webHidden/>
          </w:rPr>
          <w:instrText xml:space="preserve"> PAGEREF _Toc528922330 \h </w:instrText>
        </w:r>
        <w:r w:rsidR="009E5BCE">
          <w:rPr>
            <w:noProof/>
            <w:webHidden/>
          </w:rPr>
        </w:r>
        <w:r w:rsidR="009E5BCE">
          <w:rPr>
            <w:noProof/>
            <w:webHidden/>
          </w:rPr>
          <w:fldChar w:fldCharType="separate"/>
        </w:r>
        <w:r w:rsidR="009E5BCE">
          <w:rPr>
            <w:noProof/>
            <w:webHidden/>
          </w:rPr>
          <w:t>9</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31" w:history="1">
        <w:r w:rsidR="009E5BCE" w:rsidRPr="00702425">
          <w:rPr>
            <w:rStyle w:val="Hyperlink"/>
            <w:rFonts w:cs="Arial"/>
            <w:noProof/>
          </w:rPr>
          <w:t>5.3</w:t>
        </w:r>
        <w:r w:rsidR="009E5BCE">
          <w:rPr>
            <w:rFonts w:asciiTheme="minorHAnsi" w:eastAsiaTheme="minorEastAsia" w:hAnsiTheme="minorHAnsi" w:cstheme="minorBidi"/>
            <w:noProof/>
            <w:sz w:val="22"/>
            <w:szCs w:val="22"/>
            <w:lang w:bidi="ar-SA"/>
          </w:rPr>
          <w:tab/>
        </w:r>
        <w:r w:rsidR="009E5BCE" w:rsidRPr="00702425">
          <w:rPr>
            <w:rStyle w:val="Hyperlink"/>
            <w:noProof/>
          </w:rPr>
          <w:t>Special Features</w:t>
        </w:r>
        <w:r w:rsidR="009E5BCE">
          <w:rPr>
            <w:noProof/>
            <w:webHidden/>
          </w:rPr>
          <w:tab/>
        </w:r>
        <w:r w:rsidR="009E5BCE">
          <w:rPr>
            <w:noProof/>
            <w:webHidden/>
          </w:rPr>
          <w:fldChar w:fldCharType="begin"/>
        </w:r>
        <w:r w:rsidR="009E5BCE">
          <w:rPr>
            <w:noProof/>
            <w:webHidden/>
          </w:rPr>
          <w:instrText xml:space="preserve"> PAGEREF _Toc528922331 \h </w:instrText>
        </w:r>
        <w:r w:rsidR="009E5BCE">
          <w:rPr>
            <w:noProof/>
            <w:webHidden/>
          </w:rPr>
        </w:r>
        <w:r w:rsidR="009E5BCE">
          <w:rPr>
            <w:noProof/>
            <w:webHidden/>
          </w:rPr>
          <w:fldChar w:fldCharType="separate"/>
        </w:r>
        <w:r w:rsidR="009E5BCE">
          <w:rPr>
            <w:noProof/>
            <w:webHidden/>
          </w:rPr>
          <w:t>9</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32" w:history="1">
        <w:r w:rsidR="009E5BCE" w:rsidRPr="00702425">
          <w:rPr>
            <w:rStyle w:val="Hyperlink"/>
            <w:rFonts w:cs="Arial"/>
            <w:noProof/>
          </w:rPr>
          <w:t>5.4</w:t>
        </w:r>
        <w:r w:rsidR="009E5BCE">
          <w:rPr>
            <w:rFonts w:asciiTheme="minorHAnsi" w:eastAsiaTheme="minorEastAsia" w:hAnsiTheme="minorHAnsi" w:cstheme="minorBidi"/>
            <w:noProof/>
            <w:sz w:val="22"/>
            <w:szCs w:val="22"/>
            <w:lang w:bidi="ar-SA"/>
          </w:rPr>
          <w:tab/>
        </w:r>
        <w:r w:rsidR="009E5BCE" w:rsidRPr="00702425">
          <w:rPr>
            <w:rStyle w:val="Hyperlink"/>
            <w:noProof/>
          </w:rPr>
          <w:t>Aircraft and Weapon Purchasing</w:t>
        </w:r>
        <w:r w:rsidR="009E5BCE">
          <w:rPr>
            <w:noProof/>
            <w:webHidden/>
          </w:rPr>
          <w:tab/>
        </w:r>
        <w:r w:rsidR="009E5BCE">
          <w:rPr>
            <w:noProof/>
            <w:webHidden/>
          </w:rPr>
          <w:fldChar w:fldCharType="begin"/>
        </w:r>
        <w:r w:rsidR="009E5BCE">
          <w:rPr>
            <w:noProof/>
            <w:webHidden/>
          </w:rPr>
          <w:instrText xml:space="preserve"> PAGEREF _Toc528922332 \h </w:instrText>
        </w:r>
        <w:r w:rsidR="009E5BCE">
          <w:rPr>
            <w:noProof/>
            <w:webHidden/>
          </w:rPr>
        </w:r>
        <w:r w:rsidR="009E5BCE">
          <w:rPr>
            <w:noProof/>
            <w:webHidden/>
          </w:rPr>
          <w:fldChar w:fldCharType="separate"/>
        </w:r>
        <w:r w:rsidR="009E5BCE">
          <w:rPr>
            <w:noProof/>
            <w:webHidden/>
          </w:rPr>
          <w:t>9</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33" w:history="1">
        <w:r w:rsidR="009E5BCE" w:rsidRPr="00702425">
          <w:rPr>
            <w:rStyle w:val="Hyperlink"/>
            <w:rFonts w:cs="Arial"/>
            <w:noProof/>
          </w:rPr>
          <w:t>5.5</w:t>
        </w:r>
        <w:r w:rsidR="009E5BCE">
          <w:rPr>
            <w:rFonts w:asciiTheme="minorHAnsi" w:eastAsiaTheme="minorEastAsia" w:hAnsiTheme="minorHAnsi" w:cstheme="minorBidi"/>
            <w:noProof/>
            <w:sz w:val="22"/>
            <w:szCs w:val="22"/>
            <w:lang w:bidi="ar-SA"/>
          </w:rPr>
          <w:tab/>
        </w:r>
        <w:r w:rsidR="009E5BCE" w:rsidRPr="00702425">
          <w:rPr>
            <w:rStyle w:val="Hyperlink"/>
            <w:noProof/>
          </w:rPr>
          <w:t>Levels and Missions (can be a new section if VERY detailed)</w:t>
        </w:r>
        <w:r w:rsidR="009E5BCE">
          <w:rPr>
            <w:noProof/>
            <w:webHidden/>
          </w:rPr>
          <w:tab/>
        </w:r>
        <w:r w:rsidR="009E5BCE">
          <w:rPr>
            <w:noProof/>
            <w:webHidden/>
          </w:rPr>
          <w:fldChar w:fldCharType="begin"/>
        </w:r>
        <w:r w:rsidR="009E5BCE">
          <w:rPr>
            <w:noProof/>
            <w:webHidden/>
          </w:rPr>
          <w:instrText xml:space="preserve"> PAGEREF _Toc528922333 \h </w:instrText>
        </w:r>
        <w:r w:rsidR="009E5BCE">
          <w:rPr>
            <w:noProof/>
            <w:webHidden/>
          </w:rPr>
        </w:r>
        <w:r w:rsidR="009E5BCE">
          <w:rPr>
            <w:noProof/>
            <w:webHidden/>
          </w:rPr>
          <w:fldChar w:fldCharType="separate"/>
        </w:r>
        <w:r w:rsidR="009E5BCE">
          <w:rPr>
            <w:noProof/>
            <w:webHidden/>
          </w:rPr>
          <w:t>9</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34" w:history="1">
        <w:r w:rsidR="009E5BCE" w:rsidRPr="00702425">
          <w:rPr>
            <w:rStyle w:val="Hyperlink"/>
            <w:rFonts w:cs="Arial"/>
            <w:noProof/>
          </w:rPr>
          <w:t>5.6</w:t>
        </w:r>
        <w:r w:rsidR="009E5BCE">
          <w:rPr>
            <w:rFonts w:asciiTheme="minorHAnsi" w:eastAsiaTheme="minorEastAsia" w:hAnsiTheme="minorHAnsi" w:cstheme="minorBidi"/>
            <w:noProof/>
            <w:sz w:val="22"/>
            <w:szCs w:val="22"/>
            <w:lang w:bidi="ar-SA"/>
          </w:rPr>
          <w:tab/>
        </w:r>
        <w:r w:rsidR="009E5BCE" w:rsidRPr="00702425">
          <w:rPr>
            <w:rStyle w:val="Hyperlink"/>
            <w:noProof/>
          </w:rPr>
          <w:t>Mission Completion Overview Chart</w:t>
        </w:r>
        <w:r w:rsidR="009E5BCE">
          <w:rPr>
            <w:noProof/>
            <w:webHidden/>
          </w:rPr>
          <w:tab/>
        </w:r>
        <w:r w:rsidR="009E5BCE">
          <w:rPr>
            <w:noProof/>
            <w:webHidden/>
          </w:rPr>
          <w:fldChar w:fldCharType="begin"/>
        </w:r>
        <w:r w:rsidR="009E5BCE">
          <w:rPr>
            <w:noProof/>
            <w:webHidden/>
          </w:rPr>
          <w:instrText xml:space="preserve"> PAGEREF _Toc528922334 \h </w:instrText>
        </w:r>
        <w:r w:rsidR="009E5BCE">
          <w:rPr>
            <w:noProof/>
            <w:webHidden/>
          </w:rPr>
        </w:r>
        <w:r w:rsidR="009E5BCE">
          <w:rPr>
            <w:noProof/>
            <w:webHidden/>
          </w:rPr>
          <w:fldChar w:fldCharType="separate"/>
        </w:r>
        <w:r w:rsidR="009E5BCE">
          <w:rPr>
            <w:noProof/>
            <w:webHidden/>
          </w:rPr>
          <w:t>10</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35" w:history="1">
        <w:r w:rsidR="009E5BCE" w:rsidRPr="00702425">
          <w:rPr>
            <w:rStyle w:val="Hyperlink"/>
            <w:rFonts w:cs="Arial"/>
            <w:noProof/>
          </w:rPr>
          <w:t>5.7</w:t>
        </w:r>
        <w:r w:rsidR="009E5BCE">
          <w:rPr>
            <w:rFonts w:asciiTheme="minorHAnsi" w:eastAsiaTheme="minorEastAsia" w:hAnsiTheme="minorHAnsi" w:cstheme="minorBidi"/>
            <w:noProof/>
            <w:sz w:val="22"/>
            <w:szCs w:val="22"/>
            <w:lang w:bidi="ar-SA"/>
          </w:rPr>
          <w:tab/>
        </w:r>
        <w:r w:rsidR="009E5BCE" w:rsidRPr="00702425">
          <w:rPr>
            <w:rStyle w:val="Hyperlink"/>
            <w:noProof/>
          </w:rPr>
          <w:t>Ace Encounters</w:t>
        </w:r>
        <w:r w:rsidR="009E5BCE">
          <w:rPr>
            <w:noProof/>
            <w:webHidden/>
          </w:rPr>
          <w:tab/>
        </w:r>
        <w:r w:rsidR="009E5BCE">
          <w:rPr>
            <w:noProof/>
            <w:webHidden/>
          </w:rPr>
          <w:fldChar w:fldCharType="begin"/>
        </w:r>
        <w:r w:rsidR="009E5BCE">
          <w:rPr>
            <w:noProof/>
            <w:webHidden/>
          </w:rPr>
          <w:instrText xml:space="preserve"> PAGEREF _Toc528922335 \h </w:instrText>
        </w:r>
        <w:r w:rsidR="009E5BCE">
          <w:rPr>
            <w:noProof/>
            <w:webHidden/>
          </w:rPr>
        </w:r>
        <w:r w:rsidR="009E5BCE">
          <w:rPr>
            <w:noProof/>
            <w:webHidden/>
          </w:rPr>
          <w:fldChar w:fldCharType="separate"/>
        </w:r>
        <w:r w:rsidR="009E5BCE">
          <w:rPr>
            <w:noProof/>
            <w:webHidden/>
          </w:rPr>
          <w:t>14</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36" w:history="1">
        <w:r w:rsidR="009E5BCE" w:rsidRPr="00702425">
          <w:rPr>
            <w:rStyle w:val="Hyperlink"/>
            <w:rFonts w:cs="Arial"/>
            <w:noProof/>
          </w:rPr>
          <w:t>5.8</w:t>
        </w:r>
        <w:r w:rsidR="009E5BCE">
          <w:rPr>
            <w:rFonts w:asciiTheme="minorHAnsi" w:eastAsiaTheme="minorEastAsia" w:hAnsiTheme="minorHAnsi" w:cstheme="minorBidi"/>
            <w:noProof/>
            <w:sz w:val="22"/>
            <w:szCs w:val="22"/>
            <w:lang w:bidi="ar-SA"/>
          </w:rPr>
          <w:tab/>
        </w:r>
        <w:r w:rsidR="009E5BCE" w:rsidRPr="00702425">
          <w:rPr>
            <w:rStyle w:val="Hyperlink"/>
            <w:noProof/>
          </w:rPr>
          <w:t>Weapons</w:t>
        </w:r>
        <w:r w:rsidR="009E5BCE">
          <w:rPr>
            <w:noProof/>
            <w:webHidden/>
          </w:rPr>
          <w:tab/>
        </w:r>
        <w:r w:rsidR="009E5BCE">
          <w:rPr>
            <w:noProof/>
            <w:webHidden/>
          </w:rPr>
          <w:fldChar w:fldCharType="begin"/>
        </w:r>
        <w:r w:rsidR="009E5BCE">
          <w:rPr>
            <w:noProof/>
            <w:webHidden/>
          </w:rPr>
          <w:instrText xml:space="preserve"> PAGEREF _Toc528922336 \h </w:instrText>
        </w:r>
        <w:r w:rsidR="009E5BCE">
          <w:rPr>
            <w:noProof/>
            <w:webHidden/>
          </w:rPr>
        </w:r>
        <w:r w:rsidR="009E5BCE">
          <w:rPr>
            <w:noProof/>
            <w:webHidden/>
          </w:rPr>
          <w:fldChar w:fldCharType="separate"/>
        </w:r>
        <w:r w:rsidR="009E5BCE">
          <w:rPr>
            <w:noProof/>
            <w:webHidden/>
          </w:rPr>
          <w:t>14</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37" w:history="1">
        <w:r w:rsidR="009E5BCE" w:rsidRPr="00702425">
          <w:rPr>
            <w:rStyle w:val="Hyperlink"/>
            <w:rFonts w:cs="Arial"/>
            <w:noProof/>
          </w:rPr>
          <w:t>5.9</w:t>
        </w:r>
        <w:r w:rsidR="009E5BCE">
          <w:rPr>
            <w:rFonts w:asciiTheme="minorHAnsi" w:eastAsiaTheme="minorEastAsia" w:hAnsiTheme="minorHAnsi" w:cstheme="minorBidi"/>
            <w:noProof/>
            <w:sz w:val="22"/>
            <w:szCs w:val="22"/>
            <w:lang w:bidi="ar-SA"/>
          </w:rPr>
          <w:tab/>
        </w:r>
        <w:r w:rsidR="009E5BCE" w:rsidRPr="00702425">
          <w:rPr>
            <w:rStyle w:val="Hyperlink"/>
            <w:noProof/>
          </w:rPr>
          <w:t>Armor</w:t>
        </w:r>
        <w:r w:rsidR="009E5BCE">
          <w:rPr>
            <w:noProof/>
            <w:webHidden/>
          </w:rPr>
          <w:tab/>
        </w:r>
        <w:r w:rsidR="009E5BCE">
          <w:rPr>
            <w:noProof/>
            <w:webHidden/>
          </w:rPr>
          <w:fldChar w:fldCharType="begin"/>
        </w:r>
        <w:r w:rsidR="009E5BCE">
          <w:rPr>
            <w:noProof/>
            <w:webHidden/>
          </w:rPr>
          <w:instrText xml:space="preserve"> PAGEREF _Toc528922337 \h </w:instrText>
        </w:r>
        <w:r w:rsidR="009E5BCE">
          <w:rPr>
            <w:noProof/>
            <w:webHidden/>
          </w:rPr>
        </w:r>
        <w:r w:rsidR="009E5BCE">
          <w:rPr>
            <w:noProof/>
            <w:webHidden/>
          </w:rPr>
          <w:fldChar w:fldCharType="separate"/>
        </w:r>
        <w:r w:rsidR="009E5BCE">
          <w:rPr>
            <w:noProof/>
            <w:webHidden/>
          </w:rPr>
          <w:t>14</w:t>
        </w:r>
        <w:r w:rsidR="009E5BCE">
          <w:rPr>
            <w:noProof/>
            <w:webHidden/>
          </w:rPr>
          <w:fldChar w:fldCharType="end"/>
        </w:r>
      </w:hyperlink>
    </w:p>
    <w:p w:rsidR="009E5BCE" w:rsidRDefault="005429A6">
      <w:pPr>
        <w:pStyle w:val="TOC2"/>
        <w:tabs>
          <w:tab w:val="left" w:pos="1320"/>
        </w:tabs>
        <w:rPr>
          <w:rFonts w:asciiTheme="minorHAnsi" w:eastAsiaTheme="minorEastAsia" w:hAnsiTheme="minorHAnsi" w:cstheme="minorBidi"/>
          <w:noProof/>
          <w:sz w:val="22"/>
          <w:szCs w:val="22"/>
          <w:lang w:bidi="ar-SA"/>
        </w:rPr>
      </w:pPr>
      <w:hyperlink w:anchor="_Toc528922338" w:history="1">
        <w:r w:rsidR="009E5BCE" w:rsidRPr="00702425">
          <w:rPr>
            <w:rStyle w:val="Hyperlink"/>
            <w:rFonts w:cs="Arial"/>
            <w:noProof/>
          </w:rPr>
          <w:t>5.10</w:t>
        </w:r>
        <w:r w:rsidR="009E5BCE">
          <w:rPr>
            <w:rFonts w:asciiTheme="minorHAnsi" w:eastAsiaTheme="minorEastAsia" w:hAnsiTheme="minorHAnsi" w:cstheme="minorBidi"/>
            <w:noProof/>
            <w:sz w:val="22"/>
            <w:szCs w:val="22"/>
            <w:lang w:bidi="ar-SA"/>
          </w:rPr>
          <w:tab/>
        </w:r>
        <w:r w:rsidR="009E5BCE" w:rsidRPr="00702425">
          <w:rPr>
            <w:rStyle w:val="Hyperlink"/>
            <w:noProof/>
          </w:rPr>
          <w:t>Difficulty Settings and Handling</w:t>
        </w:r>
        <w:r w:rsidR="009E5BCE">
          <w:rPr>
            <w:noProof/>
            <w:webHidden/>
          </w:rPr>
          <w:tab/>
        </w:r>
        <w:r w:rsidR="009E5BCE">
          <w:rPr>
            <w:noProof/>
            <w:webHidden/>
          </w:rPr>
          <w:fldChar w:fldCharType="begin"/>
        </w:r>
        <w:r w:rsidR="009E5BCE">
          <w:rPr>
            <w:noProof/>
            <w:webHidden/>
          </w:rPr>
          <w:instrText xml:space="preserve"> PAGEREF _Toc528922338 \h </w:instrText>
        </w:r>
        <w:r w:rsidR="009E5BCE">
          <w:rPr>
            <w:noProof/>
            <w:webHidden/>
          </w:rPr>
        </w:r>
        <w:r w:rsidR="009E5BCE">
          <w:rPr>
            <w:noProof/>
            <w:webHidden/>
          </w:rPr>
          <w:fldChar w:fldCharType="separate"/>
        </w:r>
        <w:r w:rsidR="009E5BCE">
          <w:rPr>
            <w:noProof/>
            <w:webHidden/>
          </w:rPr>
          <w:t>14</w:t>
        </w:r>
        <w:r w:rsidR="009E5BCE">
          <w:rPr>
            <w:noProof/>
            <w:webHidden/>
          </w:rPr>
          <w:fldChar w:fldCharType="end"/>
        </w:r>
      </w:hyperlink>
    </w:p>
    <w:p w:rsidR="009E5BCE" w:rsidRDefault="005429A6">
      <w:pPr>
        <w:pStyle w:val="TOC2"/>
        <w:tabs>
          <w:tab w:val="left" w:pos="1320"/>
        </w:tabs>
        <w:rPr>
          <w:rFonts w:asciiTheme="minorHAnsi" w:eastAsiaTheme="minorEastAsia" w:hAnsiTheme="minorHAnsi" w:cstheme="minorBidi"/>
          <w:noProof/>
          <w:sz w:val="22"/>
          <w:szCs w:val="22"/>
          <w:lang w:bidi="ar-SA"/>
        </w:rPr>
      </w:pPr>
      <w:hyperlink w:anchor="_Toc528922339" w:history="1">
        <w:r w:rsidR="009E5BCE" w:rsidRPr="00702425">
          <w:rPr>
            <w:rStyle w:val="Hyperlink"/>
            <w:rFonts w:cs="Arial"/>
            <w:noProof/>
          </w:rPr>
          <w:t>5.11</w:t>
        </w:r>
        <w:r w:rsidR="009E5BCE">
          <w:rPr>
            <w:rFonts w:asciiTheme="minorHAnsi" w:eastAsiaTheme="minorEastAsia" w:hAnsiTheme="minorHAnsi" w:cstheme="minorBidi"/>
            <w:noProof/>
            <w:sz w:val="22"/>
            <w:szCs w:val="22"/>
            <w:lang w:bidi="ar-SA"/>
          </w:rPr>
          <w:tab/>
        </w:r>
        <w:r w:rsidR="009E5BCE" w:rsidRPr="00702425">
          <w:rPr>
            <w:rStyle w:val="Hyperlink"/>
            <w:noProof/>
          </w:rPr>
          <w:t>Scoring</w:t>
        </w:r>
        <w:r w:rsidR="009E5BCE">
          <w:rPr>
            <w:noProof/>
            <w:webHidden/>
          </w:rPr>
          <w:tab/>
        </w:r>
        <w:r w:rsidR="009E5BCE">
          <w:rPr>
            <w:noProof/>
            <w:webHidden/>
          </w:rPr>
          <w:fldChar w:fldCharType="begin"/>
        </w:r>
        <w:r w:rsidR="009E5BCE">
          <w:rPr>
            <w:noProof/>
            <w:webHidden/>
          </w:rPr>
          <w:instrText xml:space="preserve"> PAGEREF _Toc528922339 \h </w:instrText>
        </w:r>
        <w:r w:rsidR="009E5BCE">
          <w:rPr>
            <w:noProof/>
            <w:webHidden/>
          </w:rPr>
        </w:r>
        <w:r w:rsidR="009E5BCE">
          <w:rPr>
            <w:noProof/>
            <w:webHidden/>
          </w:rPr>
          <w:fldChar w:fldCharType="separate"/>
        </w:r>
        <w:r w:rsidR="009E5BCE">
          <w:rPr>
            <w:noProof/>
            <w:webHidden/>
          </w:rPr>
          <w:t>14</w:t>
        </w:r>
        <w:r w:rsidR="009E5BCE">
          <w:rPr>
            <w:noProof/>
            <w:webHidden/>
          </w:rPr>
          <w:fldChar w:fldCharType="end"/>
        </w:r>
      </w:hyperlink>
    </w:p>
    <w:p w:rsidR="009E5BCE" w:rsidRDefault="005429A6">
      <w:pPr>
        <w:pStyle w:val="TOC2"/>
        <w:tabs>
          <w:tab w:val="left" w:pos="1320"/>
        </w:tabs>
        <w:rPr>
          <w:rFonts w:asciiTheme="minorHAnsi" w:eastAsiaTheme="minorEastAsia" w:hAnsiTheme="minorHAnsi" w:cstheme="minorBidi"/>
          <w:noProof/>
          <w:sz w:val="22"/>
          <w:szCs w:val="22"/>
          <w:lang w:bidi="ar-SA"/>
        </w:rPr>
      </w:pPr>
      <w:hyperlink w:anchor="_Toc528922340" w:history="1">
        <w:r w:rsidR="009E5BCE" w:rsidRPr="00702425">
          <w:rPr>
            <w:rStyle w:val="Hyperlink"/>
            <w:rFonts w:cs="Arial"/>
            <w:noProof/>
          </w:rPr>
          <w:t>5.12</w:t>
        </w:r>
        <w:r w:rsidR="009E5BCE">
          <w:rPr>
            <w:rFonts w:asciiTheme="minorHAnsi" w:eastAsiaTheme="minorEastAsia" w:hAnsiTheme="minorHAnsi" w:cstheme="minorBidi"/>
            <w:noProof/>
            <w:sz w:val="22"/>
            <w:szCs w:val="22"/>
            <w:lang w:bidi="ar-SA"/>
          </w:rPr>
          <w:tab/>
        </w:r>
        <w:r w:rsidR="009E5BCE" w:rsidRPr="00702425">
          <w:rPr>
            <w:rStyle w:val="Hyperlink"/>
            <w:noProof/>
          </w:rPr>
          <w:t>(Achievements)</w:t>
        </w:r>
        <w:r w:rsidR="009E5BCE">
          <w:rPr>
            <w:noProof/>
            <w:webHidden/>
          </w:rPr>
          <w:tab/>
        </w:r>
        <w:r w:rsidR="009E5BCE">
          <w:rPr>
            <w:noProof/>
            <w:webHidden/>
          </w:rPr>
          <w:fldChar w:fldCharType="begin"/>
        </w:r>
        <w:r w:rsidR="009E5BCE">
          <w:rPr>
            <w:noProof/>
            <w:webHidden/>
          </w:rPr>
          <w:instrText xml:space="preserve"> PAGEREF _Toc528922340 \h </w:instrText>
        </w:r>
        <w:r w:rsidR="009E5BCE">
          <w:rPr>
            <w:noProof/>
            <w:webHidden/>
          </w:rPr>
        </w:r>
        <w:r w:rsidR="009E5BCE">
          <w:rPr>
            <w:noProof/>
            <w:webHidden/>
          </w:rPr>
          <w:fldChar w:fldCharType="separate"/>
        </w:r>
        <w:r w:rsidR="009E5BCE">
          <w:rPr>
            <w:noProof/>
            <w:webHidden/>
          </w:rPr>
          <w:t>15</w:t>
        </w:r>
        <w:r w:rsidR="009E5BCE">
          <w:rPr>
            <w:noProof/>
            <w:webHidden/>
          </w:rPr>
          <w:fldChar w:fldCharType="end"/>
        </w:r>
      </w:hyperlink>
    </w:p>
    <w:p w:rsidR="009E5BCE" w:rsidRDefault="005429A6">
      <w:pPr>
        <w:pStyle w:val="TOC2"/>
        <w:tabs>
          <w:tab w:val="left" w:pos="1320"/>
        </w:tabs>
        <w:rPr>
          <w:rFonts w:asciiTheme="minorHAnsi" w:eastAsiaTheme="minorEastAsia" w:hAnsiTheme="minorHAnsi" w:cstheme="minorBidi"/>
          <w:noProof/>
          <w:sz w:val="22"/>
          <w:szCs w:val="22"/>
          <w:lang w:bidi="ar-SA"/>
        </w:rPr>
      </w:pPr>
      <w:hyperlink w:anchor="_Toc528922341" w:history="1">
        <w:r w:rsidR="009E5BCE" w:rsidRPr="00702425">
          <w:rPr>
            <w:rStyle w:val="Hyperlink"/>
            <w:rFonts w:cs="Arial"/>
            <w:noProof/>
          </w:rPr>
          <w:t>5.13</w:t>
        </w:r>
        <w:r w:rsidR="009E5BCE">
          <w:rPr>
            <w:rFonts w:asciiTheme="minorHAnsi" w:eastAsiaTheme="minorEastAsia" w:hAnsiTheme="minorHAnsi" w:cstheme="minorBidi"/>
            <w:noProof/>
            <w:sz w:val="22"/>
            <w:szCs w:val="22"/>
            <w:lang w:bidi="ar-SA"/>
          </w:rPr>
          <w:tab/>
        </w:r>
        <w:r w:rsidR="009E5BCE" w:rsidRPr="00702425">
          <w:rPr>
            <w:rStyle w:val="Hyperlink"/>
            <w:noProof/>
          </w:rPr>
          <w:t>Other Trackable Stats</w:t>
        </w:r>
        <w:r w:rsidR="009E5BCE">
          <w:rPr>
            <w:noProof/>
            <w:webHidden/>
          </w:rPr>
          <w:tab/>
        </w:r>
        <w:r w:rsidR="009E5BCE">
          <w:rPr>
            <w:noProof/>
            <w:webHidden/>
          </w:rPr>
          <w:fldChar w:fldCharType="begin"/>
        </w:r>
        <w:r w:rsidR="009E5BCE">
          <w:rPr>
            <w:noProof/>
            <w:webHidden/>
          </w:rPr>
          <w:instrText xml:space="preserve"> PAGEREF _Toc528922341 \h </w:instrText>
        </w:r>
        <w:r w:rsidR="009E5BCE">
          <w:rPr>
            <w:noProof/>
            <w:webHidden/>
          </w:rPr>
        </w:r>
        <w:r w:rsidR="009E5BCE">
          <w:rPr>
            <w:noProof/>
            <w:webHidden/>
          </w:rPr>
          <w:fldChar w:fldCharType="separate"/>
        </w:r>
        <w:r w:rsidR="009E5BCE">
          <w:rPr>
            <w:noProof/>
            <w:webHidden/>
          </w:rPr>
          <w:t>16</w:t>
        </w:r>
        <w:r w:rsidR="009E5BCE">
          <w:rPr>
            <w:noProof/>
            <w:webHidden/>
          </w:rPr>
          <w:fldChar w:fldCharType="end"/>
        </w:r>
      </w:hyperlink>
    </w:p>
    <w:p w:rsidR="009E5BCE" w:rsidRDefault="005429A6">
      <w:pPr>
        <w:pStyle w:val="TOC1"/>
        <w:rPr>
          <w:rFonts w:asciiTheme="minorHAnsi" w:eastAsiaTheme="minorEastAsia" w:hAnsiTheme="minorHAnsi" w:cstheme="minorBidi"/>
          <w:sz w:val="22"/>
          <w:szCs w:val="22"/>
          <w:lang w:bidi="ar-SA"/>
        </w:rPr>
      </w:pPr>
      <w:hyperlink w:anchor="_Toc528922342" w:history="1">
        <w:r w:rsidR="009E5BCE" w:rsidRPr="00702425">
          <w:rPr>
            <w:rStyle w:val="Hyperlink"/>
          </w:rPr>
          <w:t>6.0</w:t>
        </w:r>
        <w:r w:rsidR="009E5BCE">
          <w:rPr>
            <w:rFonts w:asciiTheme="minorHAnsi" w:eastAsiaTheme="minorEastAsia" w:hAnsiTheme="minorHAnsi" w:cstheme="minorBidi"/>
            <w:sz w:val="22"/>
            <w:szCs w:val="22"/>
            <w:lang w:bidi="ar-SA"/>
          </w:rPr>
          <w:tab/>
        </w:r>
        <w:r w:rsidR="009E5BCE" w:rsidRPr="00702425">
          <w:rPr>
            <w:rStyle w:val="Hyperlink"/>
          </w:rPr>
          <w:t>Game Progression</w:t>
        </w:r>
        <w:r w:rsidR="009E5BCE">
          <w:rPr>
            <w:webHidden/>
          </w:rPr>
          <w:tab/>
        </w:r>
        <w:r w:rsidR="009E5BCE">
          <w:rPr>
            <w:webHidden/>
          </w:rPr>
          <w:fldChar w:fldCharType="begin"/>
        </w:r>
        <w:r w:rsidR="009E5BCE">
          <w:rPr>
            <w:webHidden/>
          </w:rPr>
          <w:instrText xml:space="preserve"> PAGEREF _Toc528922342 \h </w:instrText>
        </w:r>
        <w:r w:rsidR="009E5BCE">
          <w:rPr>
            <w:webHidden/>
          </w:rPr>
        </w:r>
        <w:r w:rsidR="009E5BCE">
          <w:rPr>
            <w:webHidden/>
          </w:rPr>
          <w:fldChar w:fldCharType="separate"/>
        </w:r>
        <w:r w:rsidR="009E5BCE">
          <w:rPr>
            <w:webHidden/>
          </w:rPr>
          <w:t>16</w:t>
        </w:r>
        <w:r w:rsidR="009E5BCE">
          <w:rPr>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43" w:history="1">
        <w:r w:rsidR="009E5BCE" w:rsidRPr="00702425">
          <w:rPr>
            <w:rStyle w:val="Hyperlink"/>
            <w:rFonts w:cs="Arial"/>
            <w:noProof/>
          </w:rPr>
          <w:t>6.1</w:t>
        </w:r>
        <w:r w:rsidR="009E5BCE">
          <w:rPr>
            <w:rFonts w:asciiTheme="minorHAnsi" w:eastAsiaTheme="minorEastAsia" w:hAnsiTheme="minorHAnsi" w:cstheme="minorBidi"/>
            <w:noProof/>
            <w:sz w:val="22"/>
            <w:szCs w:val="22"/>
            <w:lang w:bidi="ar-SA"/>
          </w:rPr>
          <w:tab/>
        </w:r>
        <w:r w:rsidR="009E5BCE" w:rsidRPr="00702425">
          <w:rPr>
            <w:rStyle w:val="Hyperlink"/>
            <w:noProof/>
          </w:rPr>
          <w:t>Campaign</w:t>
        </w:r>
        <w:r w:rsidR="009E5BCE">
          <w:rPr>
            <w:noProof/>
            <w:webHidden/>
          </w:rPr>
          <w:tab/>
        </w:r>
        <w:r w:rsidR="009E5BCE">
          <w:rPr>
            <w:noProof/>
            <w:webHidden/>
          </w:rPr>
          <w:fldChar w:fldCharType="begin"/>
        </w:r>
        <w:r w:rsidR="009E5BCE">
          <w:rPr>
            <w:noProof/>
            <w:webHidden/>
          </w:rPr>
          <w:instrText xml:space="preserve"> PAGEREF _Toc528922343 \h </w:instrText>
        </w:r>
        <w:r w:rsidR="009E5BCE">
          <w:rPr>
            <w:noProof/>
            <w:webHidden/>
          </w:rPr>
        </w:r>
        <w:r w:rsidR="009E5BCE">
          <w:rPr>
            <w:noProof/>
            <w:webHidden/>
          </w:rPr>
          <w:fldChar w:fldCharType="separate"/>
        </w:r>
        <w:r w:rsidR="009E5BCE">
          <w:rPr>
            <w:noProof/>
            <w:webHidden/>
          </w:rPr>
          <w:t>16</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44" w:history="1">
        <w:r w:rsidR="009E5BCE" w:rsidRPr="00702425">
          <w:rPr>
            <w:rStyle w:val="Hyperlink"/>
            <w:rFonts w:cs="Arial"/>
            <w:noProof/>
          </w:rPr>
          <w:t>6.2</w:t>
        </w:r>
        <w:r w:rsidR="009E5BCE">
          <w:rPr>
            <w:rFonts w:asciiTheme="minorHAnsi" w:eastAsiaTheme="minorEastAsia" w:hAnsiTheme="minorHAnsi" w:cstheme="minorBidi"/>
            <w:noProof/>
            <w:sz w:val="22"/>
            <w:szCs w:val="22"/>
            <w:lang w:bidi="ar-SA"/>
          </w:rPr>
          <w:tab/>
        </w:r>
        <w:r w:rsidR="009E5BCE" w:rsidRPr="00702425">
          <w:rPr>
            <w:rStyle w:val="Hyperlink"/>
            <w:noProof/>
          </w:rPr>
          <w:t>Campaign Mission Progression</w:t>
        </w:r>
        <w:r w:rsidR="009E5BCE">
          <w:rPr>
            <w:noProof/>
            <w:webHidden/>
          </w:rPr>
          <w:tab/>
        </w:r>
        <w:r w:rsidR="009E5BCE">
          <w:rPr>
            <w:noProof/>
            <w:webHidden/>
          </w:rPr>
          <w:fldChar w:fldCharType="begin"/>
        </w:r>
        <w:r w:rsidR="009E5BCE">
          <w:rPr>
            <w:noProof/>
            <w:webHidden/>
          </w:rPr>
          <w:instrText xml:space="preserve"> PAGEREF _Toc528922344 \h </w:instrText>
        </w:r>
        <w:r w:rsidR="009E5BCE">
          <w:rPr>
            <w:noProof/>
            <w:webHidden/>
          </w:rPr>
        </w:r>
        <w:r w:rsidR="009E5BCE">
          <w:rPr>
            <w:noProof/>
            <w:webHidden/>
          </w:rPr>
          <w:fldChar w:fldCharType="separate"/>
        </w:r>
        <w:r w:rsidR="009E5BCE">
          <w:rPr>
            <w:noProof/>
            <w:webHidden/>
          </w:rPr>
          <w:t>17</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45" w:history="1">
        <w:r w:rsidR="009E5BCE" w:rsidRPr="00702425">
          <w:rPr>
            <w:rStyle w:val="Hyperlink"/>
            <w:rFonts w:cs="Arial"/>
            <w:noProof/>
          </w:rPr>
          <w:t>6.3</w:t>
        </w:r>
        <w:r w:rsidR="009E5BCE">
          <w:rPr>
            <w:rFonts w:asciiTheme="minorHAnsi" w:eastAsiaTheme="minorEastAsia" w:hAnsiTheme="minorHAnsi" w:cstheme="minorBidi"/>
            <w:noProof/>
            <w:sz w:val="22"/>
            <w:szCs w:val="22"/>
            <w:lang w:bidi="ar-SA"/>
          </w:rPr>
          <w:tab/>
        </w:r>
        <w:r w:rsidR="009E5BCE" w:rsidRPr="00702425">
          <w:rPr>
            <w:rStyle w:val="Hyperlink"/>
            <w:noProof/>
          </w:rPr>
          <w:t>Endless Mode</w:t>
        </w:r>
        <w:r w:rsidR="009E5BCE">
          <w:rPr>
            <w:noProof/>
            <w:webHidden/>
          </w:rPr>
          <w:tab/>
        </w:r>
        <w:r w:rsidR="009E5BCE">
          <w:rPr>
            <w:noProof/>
            <w:webHidden/>
          </w:rPr>
          <w:fldChar w:fldCharType="begin"/>
        </w:r>
        <w:r w:rsidR="009E5BCE">
          <w:rPr>
            <w:noProof/>
            <w:webHidden/>
          </w:rPr>
          <w:instrText xml:space="preserve"> PAGEREF _Toc528922345 \h </w:instrText>
        </w:r>
        <w:r w:rsidR="009E5BCE">
          <w:rPr>
            <w:noProof/>
            <w:webHidden/>
          </w:rPr>
        </w:r>
        <w:r w:rsidR="009E5BCE">
          <w:rPr>
            <w:noProof/>
            <w:webHidden/>
          </w:rPr>
          <w:fldChar w:fldCharType="separate"/>
        </w:r>
        <w:r w:rsidR="009E5BCE">
          <w:rPr>
            <w:noProof/>
            <w:webHidden/>
          </w:rPr>
          <w:t>17</w:t>
        </w:r>
        <w:r w:rsidR="009E5BCE">
          <w:rPr>
            <w:noProof/>
            <w:webHidden/>
          </w:rPr>
          <w:fldChar w:fldCharType="end"/>
        </w:r>
      </w:hyperlink>
    </w:p>
    <w:p w:rsidR="009E5BCE" w:rsidRDefault="005429A6">
      <w:pPr>
        <w:pStyle w:val="TOC1"/>
        <w:rPr>
          <w:rFonts w:asciiTheme="minorHAnsi" w:eastAsiaTheme="minorEastAsia" w:hAnsiTheme="minorHAnsi" w:cstheme="minorBidi"/>
          <w:sz w:val="22"/>
          <w:szCs w:val="22"/>
          <w:lang w:bidi="ar-SA"/>
        </w:rPr>
      </w:pPr>
      <w:hyperlink w:anchor="_Toc528922346" w:history="1">
        <w:r w:rsidR="009E5BCE" w:rsidRPr="00702425">
          <w:rPr>
            <w:rStyle w:val="Hyperlink"/>
          </w:rPr>
          <w:t>7.0</w:t>
        </w:r>
        <w:r w:rsidR="009E5BCE">
          <w:rPr>
            <w:rFonts w:asciiTheme="minorHAnsi" w:eastAsiaTheme="minorEastAsia" w:hAnsiTheme="minorHAnsi" w:cstheme="minorBidi"/>
            <w:sz w:val="22"/>
            <w:szCs w:val="22"/>
            <w:lang w:bidi="ar-SA"/>
          </w:rPr>
          <w:tab/>
        </w:r>
        <w:r w:rsidR="009E5BCE" w:rsidRPr="00702425">
          <w:rPr>
            <w:rStyle w:val="Hyperlink"/>
          </w:rPr>
          <w:t>UNLOCKABLES</w:t>
        </w:r>
        <w:r w:rsidR="009E5BCE">
          <w:rPr>
            <w:webHidden/>
          </w:rPr>
          <w:tab/>
        </w:r>
        <w:r w:rsidR="009E5BCE">
          <w:rPr>
            <w:webHidden/>
          </w:rPr>
          <w:fldChar w:fldCharType="begin"/>
        </w:r>
        <w:r w:rsidR="009E5BCE">
          <w:rPr>
            <w:webHidden/>
          </w:rPr>
          <w:instrText xml:space="preserve"> PAGEREF _Toc528922346 \h </w:instrText>
        </w:r>
        <w:r w:rsidR="009E5BCE">
          <w:rPr>
            <w:webHidden/>
          </w:rPr>
        </w:r>
        <w:r w:rsidR="009E5BCE">
          <w:rPr>
            <w:webHidden/>
          </w:rPr>
          <w:fldChar w:fldCharType="separate"/>
        </w:r>
        <w:r w:rsidR="009E5BCE">
          <w:rPr>
            <w:webHidden/>
          </w:rPr>
          <w:t>18</w:t>
        </w:r>
        <w:r w:rsidR="009E5BCE">
          <w:rPr>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47" w:history="1">
        <w:r w:rsidR="009E5BCE" w:rsidRPr="00702425">
          <w:rPr>
            <w:rStyle w:val="Hyperlink"/>
            <w:rFonts w:cs="Arial"/>
            <w:noProof/>
          </w:rPr>
          <w:t>7.1</w:t>
        </w:r>
        <w:r w:rsidR="009E5BCE">
          <w:rPr>
            <w:rFonts w:asciiTheme="minorHAnsi" w:eastAsiaTheme="minorEastAsia" w:hAnsiTheme="minorHAnsi" w:cstheme="minorBidi"/>
            <w:noProof/>
            <w:sz w:val="22"/>
            <w:szCs w:val="22"/>
            <w:lang w:bidi="ar-SA"/>
          </w:rPr>
          <w:tab/>
        </w:r>
        <w:r w:rsidR="009E5BCE" w:rsidRPr="00702425">
          <w:rPr>
            <w:rStyle w:val="Hyperlink"/>
            <w:noProof/>
          </w:rPr>
          <w:t>Unlockables per Mission</w:t>
        </w:r>
        <w:r w:rsidR="009E5BCE">
          <w:rPr>
            <w:noProof/>
            <w:webHidden/>
          </w:rPr>
          <w:tab/>
        </w:r>
        <w:r w:rsidR="009E5BCE">
          <w:rPr>
            <w:noProof/>
            <w:webHidden/>
          </w:rPr>
          <w:fldChar w:fldCharType="begin"/>
        </w:r>
        <w:r w:rsidR="009E5BCE">
          <w:rPr>
            <w:noProof/>
            <w:webHidden/>
          </w:rPr>
          <w:instrText xml:space="preserve"> PAGEREF _Toc528922347 \h </w:instrText>
        </w:r>
        <w:r w:rsidR="009E5BCE">
          <w:rPr>
            <w:noProof/>
            <w:webHidden/>
          </w:rPr>
        </w:r>
        <w:r w:rsidR="009E5BCE">
          <w:rPr>
            <w:noProof/>
            <w:webHidden/>
          </w:rPr>
          <w:fldChar w:fldCharType="separate"/>
        </w:r>
        <w:r w:rsidR="009E5BCE">
          <w:rPr>
            <w:noProof/>
            <w:webHidden/>
          </w:rPr>
          <w:t>19</w:t>
        </w:r>
        <w:r w:rsidR="009E5BCE">
          <w:rPr>
            <w:noProof/>
            <w:webHidden/>
          </w:rPr>
          <w:fldChar w:fldCharType="end"/>
        </w:r>
      </w:hyperlink>
    </w:p>
    <w:p w:rsidR="009E5BCE" w:rsidRDefault="005429A6">
      <w:pPr>
        <w:pStyle w:val="TOC1"/>
        <w:rPr>
          <w:rFonts w:asciiTheme="minorHAnsi" w:eastAsiaTheme="minorEastAsia" w:hAnsiTheme="minorHAnsi" w:cstheme="minorBidi"/>
          <w:sz w:val="22"/>
          <w:szCs w:val="22"/>
          <w:lang w:bidi="ar-SA"/>
        </w:rPr>
      </w:pPr>
      <w:hyperlink w:anchor="_Toc528922348" w:history="1">
        <w:r w:rsidR="009E5BCE" w:rsidRPr="00702425">
          <w:rPr>
            <w:rStyle w:val="Hyperlink"/>
          </w:rPr>
          <w:t>8.0</w:t>
        </w:r>
        <w:r w:rsidR="009E5BCE">
          <w:rPr>
            <w:rFonts w:asciiTheme="minorHAnsi" w:eastAsiaTheme="minorEastAsia" w:hAnsiTheme="minorHAnsi" w:cstheme="minorBidi"/>
            <w:sz w:val="22"/>
            <w:szCs w:val="22"/>
            <w:lang w:bidi="ar-SA"/>
          </w:rPr>
          <w:tab/>
        </w:r>
        <w:r w:rsidR="009E5BCE" w:rsidRPr="00702425">
          <w:rPr>
            <w:rStyle w:val="Hyperlink"/>
          </w:rPr>
          <w:t>Front End</w:t>
        </w:r>
        <w:r w:rsidR="009E5BCE">
          <w:rPr>
            <w:webHidden/>
          </w:rPr>
          <w:tab/>
        </w:r>
        <w:r w:rsidR="009E5BCE">
          <w:rPr>
            <w:webHidden/>
          </w:rPr>
          <w:fldChar w:fldCharType="begin"/>
        </w:r>
        <w:r w:rsidR="009E5BCE">
          <w:rPr>
            <w:webHidden/>
          </w:rPr>
          <w:instrText xml:space="preserve"> PAGEREF _Toc528922348 \h </w:instrText>
        </w:r>
        <w:r w:rsidR="009E5BCE">
          <w:rPr>
            <w:webHidden/>
          </w:rPr>
        </w:r>
        <w:r w:rsidR="009E5BCE">
          <w:rPr>
            <w:webHidden/>
          </w:rPr>
          <w:fldChar w:fldCharType="separate"/>
        </w:r>
        <w:r w:rsidR="009E5BCE">
          <w:rPr>
            <w:webHidden/>
          </w:rPr>
          <w:t>20</w:t>
        </w:r>
        <w:r w:rsidR="009E5BCE">
          <w:rPr>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49" w:history="1">
        <w:r w:rsidR="009E5BCE" w:rsidRPr="00702425">
          <w:rPr>
            <w:rStyle w:val="Hyperlink"/>
            <w:rFonts w:cs="Arial"/>
            <w:noProof/>
          </w:rPr>
          <w:t>8.1</w:t>
        </w:r>
        <w:r w:rsidR="009E5BCE">
          <w:rPr>
            <w:rFonts w:asciiTheme="minorHAnsi" w:eastAsiaTheme="minorEastAsia" w:hAnsiTheme="minorHAnsi" w:cstheme="minorBidi"/>
            <w:noProof/>
            <w:sz w:val="22"/>
            <w:szCs w:val="22"/>
            <w:lang w:bidi="ar-SA"/>
          </w:rPr>
          <w:tab/>
        </w:r>
        <w:r w:rsidR="009E5BCE" w:rsidRPr="00702425">
          <w:rPr>
            <w:rStyle w:val="Hyperlink"/>
            <w:noProof/>
          </w:rPr>
          <w:t>Menu Flow</w:t>
        </w:r>
        <w:r w:rsidR="009E5BCE">
          <w:rPr>
            <w:noProof/>
            <w:webHidden/>
          </w:rPr>
          <w:tab/>
        </w:r>
        <w:r w:rsidR="009E5BCE">
          <w:rPr>
            <w:noProof/>
            <w:webHidden/>
          </w:rPr>
          <w:fldChar w:fldCharType="begin"/>
        </w:r>
        <w:r w:rsidR="009E5BCE">
          <w:rPr>
            <w:noProof/>
            <w:webHidden/>
          </w:rPr>
          <w:instrText xml:space="preserve"> PAGEREF _Toc528922349 \h </w:instrText>
        </w:r>
        <w:r w:rsidR="009E5BCE">
          <w:rPr>
            <w:noProof/>
            <w:webHidden/>
          </w:rPr>
        </w:r>
        <w:r w:rsidR="009E5BCE">
          <w:rPr>
            <w:noProof/>
            <w:webHidden/>
          </w:rPr>
          <w:fldChar w:fldCharType="separate"/>
        </w:r>
        <w:r w:rsidR="009E5BCE">
          <w:rPr>
            <w:noProof/>
            <w:webHidden/>
          </w:rPr>
          <w:t>20</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50" w:history="1">
        <w:r w:rsidR="009E5BCE" w:rsidRPr="00702425">
          <w:rPr>
            <w:rStyle w:val="Hyperlink"/>
            <w:rFonts w:cs="Arial"/>
            <w:noProof/>
          </w:rPr>
          <w:t>8.2</w:t>
        </w:r>
        <w:r w:rsidR="009E5BCE">
          <w:rPr>
            <w:rFonts w:asciiTheme="minorHAnsi" w:eastAsiaTheme="minorEastAsia" w:hAnsiTheme="minorHAnsi" w:cstheme="minorBidi"/>
            <w:noProof/>
            <w:sz w:val="22"/>
            <w:szCs w:val="22"/>
            <w:lang w:bidi="ar-SA"/>
          </w:rPr>
          <w:tab/>
        </w:r>
        <w:r w:rsidR="009E5BCE" w:rsidRPr="00702425">
          <w:rPr>
            <w:rStyle w:val="Hyperlink"/>
            <w:noProof/>
          </w:rPr>
          <w:t>Saving and Resuming</w:t>
        </w:r>
        <w:r w:rsidR="009E5BCE">
          <w:rPr>
            <w:noProof/>
            <w:webHidden/>
          </w:rPr>
          <w:tab/>
        </w:r>
        <w:r w:rsidR="009E5BCE">
          <w:rPr>
            <w:noProof/>
            <w:webHidden/>
          </w:rPr>
          <w:fldChar w:fldCharType="begin"/>
        </w:r>
        <w:r w:rsidR="009E5BCE">
          <w:rPr>
            <w:noProof/>
            <w:webHidden/>
          </w:rPr>
          <w:instrText xml:space="preserve"> PAGEREF _Toc528922350 \h </w:instrText>
        </w:r>
        <w:r w:rsidR="009E5BCE">
          <w:rPr>
            <w:noProof/>
            <w:webHidden/>
          </w:rPr>
        </w:r>
        <w:r w:rsidR="009E5BCE">
          <w:rPr>
            <w:noProof/>
            <w:webHidden/>
          </w:rPr>
          <w:fldChar w:fldCharType="separate"/>
        </w:r>
        <w:r w:rsidR="009E5BCE">
          <w:rPr>
            <w:noProof/>
            <w:webHidden/>
          </w:rPr>
          <w:t>21</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51" w:history="1">
        <w:r w:rsidR="009E5BCE" w:rsidRPr="00702425">
          <w:rPr>
            <w:rStyle w:val="Hyperlink"/>
            <w:rFonts w:cs="Arial"/>
            <w:noProof/>
          </w:rPr>
          <w:t>8.3</w:t>
        </w:r>
        <w:r w:rsidR="009E5BCE">
          <w:rPr>
            <w:rFonts w:asciiTheme="minorHAnsi" w:eastAsiaTheme="minorEastAsia" w:hAnsiTheme="minorHAnsi" w:cstheme="minorBidi"/>
            <w:noProof/>
            <w:sz w:val="22"/>
            <w:szCs w:val="22"/>
            <w:lang w:bidi="ar-SA"/>
          </w:rPr>
          <w:tab/>
        </w:r>
        <w:r w:rsidR="009E5BCE" w:rsidRPr="00702425">
          <w:rPr>
            <w:rStyle w:val="Hyperlink"/>
            <w:noProof/>
          </w:rPr>
          <w:t>Help Screens</w:t>
        </w:r>
        <w:r w:rsidR="009E5BCE">
          <w:rPr>
            <w:noProof/>
            <w:webHidden/>
          </w:rPr>
          <w:tab/>
        </w:r>
        <w:r w:rsidR="009E5BCE">
          <w:rPr>
            <w:noProof/>
            <w:webHidden/>
          </w:rPr>
          <w:fldChar w:fldCharType="begin"/>
        </w:r>
        <w:r w:rsidR="009E5BCE">
          <w:rPr>
            <w:noProof/>
            <w:webHidden/>
          </w:rPr>
          <w:instrText xml:space="preserve"> PAGEREF _Toc528922351 \h </w:instrText>
        </w:r>
        <w:r w:rsidR="009E5BCE">
          <w:rPr>
            <w:noProof/>
            <w:webHidden/>
          </w:rPr>
        </w:r>
        <w:r w:rsidR="009E5BCE">
          <w:rPr>
            <w:noProof/>
            <w:webHidden/>
          </w:rPr>
          <w:fldChar w:fldCharType="separate"/>
        </w:r>
        <w:r w:rsidR="009E5BCE">
          <w:rPr>
            <w:noProof/>
            <w:webHidden/>
          </w:rPr>
          <w:t>21</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52" w:history="1">
        <w:r w:rsidR="009E5BCE" w:rsidRPr="00702425">
          <w:rPr>
            <w:rStyle w:val="Hyperlink"/>
            <w:rFonts w:cs="Arial"/>
            <w:noProof/>
          </w:rPr>
          <w:t>8.4</w:t>
        </w:r>
        <w:r w:rsidR="009E5BCE">
          <w:rPr>
            <w:rFonts w:asciiTheme="minorHAnsi" w:eastAsiaTheme="minorEastAsia" w:hAnsiTheme="minorHAnsi" w:cstheme="minorBidi"/>
            <w:noProof/>
            <w:sz w:val="22"/>
            <w:szCs w:val="22"/>
            <w:lang w:bidi="ar-SA"/>
          </w:rPr>
          <w:tab/>
        </w:r>
        <w:r w:rsidR="009E5BCE" w:rsidRPr="00702425">
          <w:rPr>
            <w:rStyle w:val="Hyperlink"/>
            <w:noProof/>
          </w:rPr>
          <w:t>Endless Mode Leaderboards</w:t>
        </w:r>
        <w:r w:rsidR="009E5BCE">
          <w:rPr>
            <w:noProof/>
            <w:webHidden/>
          </w:rPr>
          <w:tab/>
        </w:r>
        <w:r w:rsidR="009E5BCE">
          <w:rPr>
            <w:noProof/>
            <w:webHidden/>
          </w:rPr>
          <w:fldChar w:fldCharType="begin"/>
        </w:r>
        <w:r w:rsidR="009E5BCE">
          <w:rPr>
            <w:noProof/>
            <w:webHidden/>
          </w:rPr>
          <w:instrText xml:space="preserve"> PAGEREF _Toc528922352 \h </w:instrText>
        </w:r>
        <w:r w:rsidR="009E5BCE">
          <w:rPr>
            <w:noProof/>
            <w:webHidden/>
          </w:rPr>
        </w:r>
        <w:r w:rsidR="009E5BCE">
          <w:rPr>
            <w:noProof/>
            <w:webHidden/>
          </w:rPr>
          <w:fldChar w:fldCharType="separate"/>
        </w:r>
        <w:r w:rsidR="009E5BCE">
          <w:rPr>
            <w:noProof/>
            <w:webHidden/>
          </w:rPr>
          <w:t>21</w:t>
        </w:r>
        <w:r w:rsidR="009E5BCE">
          <w:rPr>
            <w:noProof/>
            <w:webHidden/>
          </w:rPr>
          <w:fldChar w:fldCharType="end"/>
        </w:r>
      </w:hyperlink>
    </w:p>
    <w:p w:rsidR="009E5BCE" w:rsidRDefault="005429A6">
      <w:pPr>
        <w:pStyle w:val="TOC1"/>
        <w:rPr>
          <w:rFonts w:asciiTheme="minorHAnsi" w:eastAsiaTheme="minorEastAsia" w:hAnsiTheme="minorHAnsi" w:cstheme="minorBidi"/>
          <w:sz w:val="22"/>
          <w:szCs w:val="22"/>
          <w:lang w:bidi="ar-SA"/>
        </w:rPr>
      </w:pPr>
      <w:hyperlink w:anchor="_Toc528922353" w:history="1">
        <w:r w:rsidR="009E5BCE" w:rsidRPr="00702425">
          <w:rPr>
            <w:rStyle w:val="Hyperlink"/>
          </w:rPr>
          <w:t>9.0</w:t>
        </w:r>
        <w:r w:rsidR="009E5BCE">
          <w:rPr>
            <w:rFonts w:asciiTheme="minorHAnsi" w:eastAsiaTheme="minorEastAsia" w:hAnsiTheme="minorHAnsi" w:cstheme="minorBidi"/>
            <w:sz w:val="22"/>
            <w:szCs w:val="22"/>
            <w:lang w:bidi="ar-SA"/>
          </w:rPr>
          <w:tab/>
        </w:r>
        <w:r w:rsidR="009E5BCE" w:rsidRPr="00702425">
          <w:rPr>
            <w:rStyle w:val="Hyperlink"/>
          </w:rPr>
          <w:t>Content</w:t>
        </w:r>
        <w:r w:rsidR="009E5BCE">
          <w:rPr>
            <w:webHidden/>
          </w:rPr>
          <w:tab/>
        </w:r>
        <w:r w:rsidR="009E5BCE">
          <w:rPr>
            <w:webHidden/>
          </w:rPr>
          <w:fldChar w:fldCharType="begin"/>
        </w:r>
        <w:r w:rsidR="009E5BCE">
          <w:rPr>
            <w:webHidden/>
          </w:rPr>
          <w:instrText xml:space="preserve"> PAGEREF _Toc528922353 \h </w:instrText>
        </w:r>
        <w:r w:rsidR="009E5BCE">
          <w:rPr>
            <w:webHidden/>
          </w:rPr>
        </w:r>
        <w:r w:rsidR="009E5BCE">
          <w:rPr>
            <w:webHidden/>
          </w:rPr>
          <w:fldChar w:fldCharType="separate"/>
        </w:r>
        <w:r w:rsidR="009E5BCE">
          <w:rPr>
            <w:webHidden/>
          </w:rPr>
          <w:t>22</w:t>
        </w:r>
        <w:r w:rsidR="009E5BCE">
          <w:rPr>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54" w:history="1">
        <w:r w:rsidR="009E5BCE" w:rsidRPr="00702425">
          <w:rPr>
            <w:rStyle w:val="Hyperlink"/>
            <w:rFonts w:cs="Arial"/>
            <w:noProof/>
          </w:rPr>
          <w:t>9.1</w:t>
        </w:r>
        <w:r w:rsidR="009E5BCE">
          <w:rPr>
            <w:rFonts w:asciiTheme="minorHAnsi" w:eastAsiaTheme="minorEastAsia" w:hAnsiTheme="minorHAnsi" w:cstheme="minorBidi"/>
            <w:noProof/>
            <w:sz w:val="22"/>
            <w:szCs w:val="22"/>
            <w:lang w:bidi="ar-SA"/>
          </w:rPr>
          <w:tab/>
        </w:r>
        <w:r w:rsidR="009E5BCE" w:rsidRPr="00702425">
          <w:rPr>
            <w:rStyle w:val="Hyperlink"/>
            <w:noProof/>
          </w:rPr>
          <w:t>Character Animations</w:t>
        </w:r>
        <w:r w:rsidR="009E5BCE">
          <w:rPr>
            <w:noProof/>
            <w:webHidden/>
          </w:rPr>
          <w:tab/>
        </w:r>
        <w:r w:rsidR="009E5BCE">
          <w:rPr>
            <w:noProof/>
            <w:webHidden/>
          </w:rPr>
          <w:fldChar w:fldCharType="begin"/>
        </w:r>
        <w:r w:rsidR="009E5BCE">
          <w:rPr>
            <w:noProof/>
            <w:webHidden/>
          </w:rPr>
          <w:instrText xml:space="preserve"> PAGEREF _Toc528922354 \h </w:instrText>
        </w:r>
        <w:r w:rsidR="009E5BCE">
          <w:rPr>
            <w:noProof/>
            <w:webHidden/>
          </w:rPr>
        </w:r>
        <w:r w:rsidR="009E5BCE">
          <w:rPr>
            <w:noProof/>
            <w:webHidden/>
          </w:rPr>
          <w:fldChar w:fldCharType="separate"/>
        </w:r>
        <w:r w:rsidR="009E5BCE">
          <w:rPr>
            <w:noProof/>
            <w:webHidden/>
          </w:rPr>
          <w:t>22</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55" w:history="1">
        <w:r w:rsidR="009E5BCE" w:rsidRPr="00702425">
          <w:rPr>
            <w:rStyle w:val="Hyperlink"/>
            <w:rFonts w:cs="Arial"/>
            <w:noProof/>
          </w:rPr>
          <w:t>9.2</w:t>
        </w:r>
        <w:r w:rsidR="009E5BCE">
          <w:rPr>
            <w:rFonts w:asciiTheme="minorHAnsi" w:eastAsiaTheme="minorEastAsia" w:hAnsiTheme="minorHAnsi" w:cstheme="minorBidi"/>
            <w:noProof/>
            <w:sz w:val="22"/>
            <w:szCs w:val="22"/>
            <w:lang w:bidi="ar-SA"/>
          </w:rPr>
          <w:tab/>
        </w:r>
        <w:r w:rsidR="009E5BCE" w:rsidRPr="00702425">
          <w:rPr>
            <w:rStyle w:val="Hyperlink"/>
            <w:noProof/>
          </w:rPr>
          <w:t>NPC List</w:t>
        </w:r>
        <w:r w:rsidR="009E5BCE">
          <w:rPr>
            <w:noProof/>
            <w:webHidden/>
          </w:rPr>
          <w:tab/>
        </w:r>
        <w:r w:rsidR="009E5BCE">
          <w:rPr>
            <w:noProof/>
            <w:webHidden/>
          </w:rPr>
          <w:fldChar w:fldCharType="begin"/>
        </w:r>
        <w:r w:rsidR="009E5BCE">
          <w:rPr>
            <w:noProof/>
            <w:webHidden/>
          </w:rPr>
          <w:instrText xml:space="preserve"> PAGEREF _Toc528922355 \h </w:instrText>
        </w:r>
        <w:r w:rsidR="009E5BCE">
          <w:rPr>
            <w:noProof/>
            <w:webHidden/>
          </w:rPr>
        </w:r>
        <w:r w:rsidR="009E5BCE">
          <w:rPr>
            <w:noProof/>
            <w:webHidden/>
          </w:rPr>
          <w:fldChar w:fldCharType="separate"/>
        </w:r>
        <w:r w:rsidR="009E5BCE">
          <w:rPr>
            <w:noProof/>
            <w:webHidden/>
          </w:rPr>
          <w:t>22</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56" w:history="1">
        <w:r w:rsidR="009E5BCE" w:rsidRPr="00702425">
          <w:rPr>
            <w:rStyle w:val="Hyperlink"/>
            <w:rFonts w:cs="Arial"/>
            <w:noProof/>
          </w:rPr>
          <w:t>9.3</w:t>
        </w:r>
        <w:r w:rsidR="009E5BCE">
          <w:rPr>
            <w:rFonts w:asciiTheme="minorHAnsi" w:eastAsiaTheme="minorEastAsia" w:hAnsiTheme="minorHAnsi" w:cstheme="minorBidi"/>
            <w:noProof/>
            <w:sz w:val="22"/>
            <w:szCs w:val="22"/>
            <w:lang w:bidi="ar-SA"/>
          </w:rPr>
          <w:tab/>
        </w:r>
        <w:r w:rsidR="009E5BCE" w:rsidRPr="00702425">
          <w:rPr>
            <w:rStyle w:val="Hyperlink"/>
            <w:noProof/>
          </w:rPr>
          <w:t>SFX Assets</w:t>
        </w:r>
        <w:r w:rsidR="009E5BCE">
          <w:rPr>
            <w:noProof/>
            <w:webHidden/>
          </w:rPr>
          <w:tab/>
        </w:r>
        <w:r w:rsidR="009E5BCE">
          <w:rPr>
            <w:noProof/>
            <w:webHidden/>
          </w:rPr>
          <w:fldChar w:fldCharType="begin"/>
        </w:r>
        <w:r w:rsidR="009E5BCE">
          <w:rPr>
            <w:noProof/>
            <w:webHidden/>
          </w:rPr>
          <w:instrText xml:space="preserve"> PAGEREF _Toc528922356 \h </w:instrText>
        </w:r>
        <w:r w:rsidR="009E5BCE">
          <w:rPr>
            <w:noProof/>
            <w:webHidden/>
          </w:rPr>
        </w:r>
        <w:r w:rsidR="009E5BCE">
          <w:rPr>
            <w:noProof/>
            <w:webHidden/>
          </w:rPr>
          <w:fldChar w:fldCharType="separate"/>
        </w:r>
        <w:r w:rsidR="009E5BCE">
          <w:rPr>
            <w:noProof/>
            <w:webHidden/>
          </w:rPr>
          <w:t>23</w:t>
        </w:r>
        <w:r w:rsidR="009E5BCE">
          <w:rPr>
            <w:noProof/>
            <w:webHidden/>
          </w:rPr>
          <w:fldChar w:fldCharType="end"/>
        </w:r>
      </w:hyperlink>
    </w:p>
    <w:p w:rsidR="009E5BCE" w:rsidRDefault="005429A6">
      <w:pPr>
        <w:pStyle w:val="TOC2"/>
        <w:rPr>
          <w:rFonts w:asciiTheme="minorHAnsi" w:eastAsiaTheme="minorEastAsia" w:hAnsiTheme="minorHAnsi" w:cstheme="minorBidi"/>
          <w:noProof/>
          <w:sz w:val="22"/>
          <w:szCs w:val="22"/>
          <w:lang w:bidi="ar-SA"/>
        </w:rPr>
      </w:pPr>
      <w:hyperlink w:anchor="_Toc528922357" w:history="1">
        <w:r w:rsidR="009E5BCE" w:rsidRPr="00702425">
          <w:rPr>
            <w:rStyle w:val="Hyperlink"/>
            <w:rFonts w:cs="Arial"/>
            <w:noProof/>
          </w:rPr>
          <w:t>9.4</w:t>
        </w:r>
        <w:r w:rsidR="009E5BCE">
          <w:rPr>
            <w:rFonts w:asciiTheme="minorHAnsi" w:eastAsiaTheme="minorEastAsia" w:hAnsiTheme="minorHAnsi" w:cstheme="minorBidi"/>
            <w:noProof/>
            <w:sz w:val="22"/>
            <w:szCs w:val="22"/>
            <w:lang w:bidi="ar-SA"/>
          </w:rPr>
          <w:tab/>
        </w:r>
        <w:r w:rsidR="009E5BCE" w:rsidRPr="00702425">
          <w:rPr>
            <w:rStyle w:val="Hyperlink"/>
            <w:noProof/>
          </w:rPr>
          <w:t>Levels</w:t>
        </w:r>
        <w:r w:rsidR="009E5BCE">
          <w:rPr>
            <w:noProof/>
            <w:webHidden/>
          </w:rPr>
          <w:tab/>
        </w:r>
        <w:r w:rsidR="009E5BCE">
          <w:rPr>
            <w:noProof/>
            <w:webHidden/>
          </w:rPr>
          <w:fldChar w:fldCharType="begin"/>
        </w:r>
        <w:r w:rsidR="009E5BCE">
          <w:rPr>
            <w:noProof/>
            <w:webHidden/>
          </w:rPr>
          <w:instrText xml:space="preserve"> PAGEREF _Toc528922357 \h </w:instrText>
        </w:r>
        <w:r w:rsidR="009E5BCE">
          <w:rPr>
            <w:noProof/>
            <w:webHidden/>
          </w:rPr>
        </w:r>
        <w:r w:rsidR="009E5BCE">
          <w:rPr>
            <w:noProof/>
            <w:webHidden/>
          </w:rPr>
          <w:fldChar w:fldCharType="separate"/>
        </w:r>
        <w:r w:rsidR="009E5BCE">
          <w:rPr>
            <w:noProof/>
            <w:webHidden/>
          </w:rPr>
          <w:t>23</w:t>
        </w:r>
        <w:r w:rsidR="009E5BCE">
          <w:rPr>
            <w:noProof/>
            <w:webHidden/>
          </w:rPr>
          <w:fldChar w:fldCharType="end"/>
        </w:r>
      </w:hyperlink>
    </w:p>
    <w:p w:rsidR="009E5BCE" w:rsidRDefault="005429A6">
      <w:pPr>
        <w:pStyle w:val="TOC1"/>
        <w:rPr>
          <w:rFonts w:asciiTheme="minorHAnsi" w:eastAsiaTheme="minorEastAsia" w:hAnsiTheme="minorHAnsi" w:cstheme="minorBidi"/>
          <w:sz w:val="22"/>
          <w:szCs w:val="22"/>
          <w:lang w:bidi="ar-SA"/>
        </w:rPr>
      </w:pPr>
      <w:hyperlink w:anchor="_Toc528922358" w:history="1">
        <w:r w:rsidR="009E5BCE" w:rsidRPr="00702425">
          <w:rPr>
            <w:rStyle w:val="Hyperlink"/>
          </w:rPr>
          <w:t>10.0</w:t>
        </w:r>
        <w:r w:rsidR="009E5BCE">
          <w:rPr>
            <w:rFonts w:asciiTheme="minorHAnsi" w:eastAsiaTheme="minorEastAsia" w:hAnsiTheme="minorHAnsi" w:cstheme="minorBidi"/>
            <w:sz w:val="22"/>
            <w:szCs w:val="22"/>
            <w:lang w:bidi="ar-SA"/>
          </w:rPr>
          <w:tab/>
        </w:r>
        <w:r w:rsidR="009E5BCE" w:rsidRPr="00702425">
          <w:rPr>
            <w:rStyle w:val="Hyperlink"/>
          </w:rPr>
          <w:t>Controls</w:t>
        </w:r>
        <w:r w:rsidR="009E5BCE">
          <w:rPr>
            <w:webHidden/>
          </w:rPr>
          <w:tab/>
        </w:r>
        <w:r w:rsidR="009E5BCE">
          <w:rPr>
            <w:webHidden/>
          </w:rPr>
          <w:fldChar w:fldCharType="begin"/>
        </w:r>
        <w:r w:rsidR="009E5BCE">
          <w:rPr>
            <w:webHidden/>
          </w:rPr>
          <w:instrText xml:space="preserve"> PAGEREF _Toc528922358 \h </w:instrText>
        </w:r>
        <w:r w:rsidR="009E5BCE">
          <w:rPr>
            <w:webHidden/>
          </w:rPr>
        </w:r>
        <w:r w:rsidR="009E5BCE">
          <w:rPr>
            <w:webHidden/>
          </w:rPr>
          <w:fldChar w:fldCharType="separate"/>
        </w:r>
        <w:r w:rsidR="009E5BCE">
          <w:rPr>
            <w:webHidden/>
          </w:rPr>
          <w:t>23</w:t>
        </w:r>
        <w:r w:rsidR="009E5BCE">
          <w:rPr>
            <w:webHidden/>
          </w:rPr>
          <w:fldChar w:fldCharType="end"/>
        </w:r>
      </w:hyperlink>
    </w:p>
    <w:p w:rsidR="009E5BCE" w:rsidRDefault="005429A6">
      <w:pPr>
        <w:pStyle w:val="TOC2"/>
        <w:tabs>
          <w:tab w:val="left" w:pos="1320"/>
        </w:tabs>
        <w:rPr>
          <w:rFonts w:asciiTheme="minorHAnsi" w:eastAsiaTheme="minorEastAsia" w:hAnsiTheme="minorHAnsi" w:cstheme="minorBidi"/>
          <w:noProof/>
          <w:sz w:val="22"/>
          <w:szCs w:val="22"/>
          <w:lang w:bidi="ar-SA"/>
        </w:rPr>
      </w:pPr>
      <w:hyperlink w:anchor="_Toc528922359" w:history="1">
        <w:r w:rsidR="009E5BCE" w:rsidRPr="00702425">
          <w:rPr>
            <w:rStyle w:val="Hyperlink"/>
            <w:rFonts w:cs="Arial"/>
            <w:noProof/>
          </w:rPr>
          <w:t>10.2</w:t>
        </w:r>
        <w:r w:rsidR="009E5BCE">
          <w:rPr>
            <w:rFonts w:asciiTheme="minorHAnsi" w:eastAsiaTheme="minorEastAsia" w:hAnsiTheme="minorHAnsi" w:cstheme="minorBidi"/>
            <w:noProof/>
            <w:sz w:val="22"/>
            <w:szCs w:val="22"/>
            <w:lang w:bidi="ar-SA"/>
          </w:rPr>
          <w:tab/>
        </w:r>
        <w:r w:rsidR="009E5BCE" w:rsidRPr="00702425">
          <w:rPr>
            <w:rStyle w:val="Hyperlink"/>
            <w:noProof/>
          </w:rPr>
          <w:t>Controls Overview – Expert</w:t>
        </w:r>
        <w:r w:rsidR="009E5BCE">
          <w:rPr>
            <w:noProof/>
            <w:webHidden/>
          </w:rPr>
          <w:tab/>
        </w:r>
        <w:r w:rsidR="009E5BCE">
          <w:rPr>
            <w:noProof/>
            <w:webHidden/>
          </w:rPr>
          <w:fldChar w:fldCharType="begin"/>
        </w:r>
        <w:r w:rsidR="009E5BCE">
          <w:rPr>
            <w:noProof/>
            <w:webHidden/>
          </w:rPr>
          <w:instrText xml:space="preserve"> PAGEREF _Toc528922359 \h </w:instrText>
        </w:r>
        <w:r w:rsidR="009E5BCE">
          <w:rPr>
            <w:noProof/>
            <w:webHidden/>
          </w:rPr>
        </w:r>
        <w:r w:rsidR="009E5BCE">
          <w:rPr>
            <w:noProof/>
            <w:webHidden/>
          </w:rPr>
          <w:fldChar w:fldCharType="separate"/>
        </w:r>
        <w:r w:rsidR="009E5BCE">
          <w:rPr>
            <w:noProof/>
            <w:webHidden/>
          </w:rPr>
          <w:t>23</w:t>
        </w:r>
        <w:r w:rsidR="009E5BCE">
          <w:rPr>
            <w:noProof/>
            <w:webHidden/>
          </w:rPr>
          <w:fldChar w:fldCharType="end"/>
        </w:r>
      </w:hyperlink>
    </w:p>
    <w:p w:rsidR="009E5BCE" w:rsidRDefault="005429A6">
      <w:pPr>
        <w:pStyle w:val="TOC1"/>
        <w:rPr>
          <w:rFonts w:asciiTheme="minorHAnsi" w:eastAsiaTheme="minorEastAsia" w:hAnsiTheme="minorHAnsi" w:cstheme="minorBidi"/>
          <w:sz w:val="22"/>
          <w:szCs w:val="22"/>
          <w:lang w:bidi="ar-SA"/>
        </w:rPr>
      </w:pPr>
      <w:hyperlink w:anchor="_Toc528922360" w:history="1">
        <w:r w:rsidR="009E5BCE" w:rsidRPr="00702425">
          <w:rPr>
            <w:rStyle w:val="Hyperlink"/>
          </w:rPr>
          <w:t>11.0</w:t>
        </w:r>
        <w:r w:rsidR="009E5BCE">
          <w:rPr>
            <w:rFonts w:asciiTheme="minorHAnsi" w:eastAsiaTheme="minorEastAsia" w:hAnsiTheme="minorHAnsi" w:cstheme="minorBidi"/>
            <w:sz w:val="22"/>
            <w:szCs w:val="22"/>
            <w:lang w:bidi="ar-SA"/>
          </w:rPr>
          <w:tab/>
        </w:r>
        <w:r w:rsidR="009E5BCE" w:rsidRPr="00702425">
          <w:rPr>
            <w:rStyle w:val="Hyperlink"/>
          </w:rPr>
          <w:t>Appendix</w:t>
        </w:r>
        <w:r w:rsidR="009E5BCE">
          <w:rPr>
            <w:webHidden/>
          </w:rPr>
          <w:tab/>
        </w:r>
        <w:r w:rsidR="009E5BCE">
          <w:rPr>
            <w:webHidden/>
          </w:rPr>
          <w:fldChar w:fldCharType="begin"/>
        </w:r>
        <w:r w:rsidR="009E5BCE">
          <w:rPr>
            <w:webHidden/>
          </w:rPr>
          <w:instrText xml:space="preserve"> PAGEREF _Toc528922360 \h </w:instrText>
        </w:r>
        <w:r w:rsidR="009E5BCE">
          <w:rPr>
            <w:webHidden/>
          </w:rPr>
        </w:r>
        <w:r w:rsidR="009E5BCE">
          <w:rPr>
            <w:webHidden/>
          </w:rPr>
          <w:fldChar w:fldCharType="separate"/>
        </w:r>
        <w:r w:rsidR="009E5BCE">
          <w:rPr>
            <w:webHidden/>
          </w:rPr>
          <w:t>24</w:t>
        </w:r>
        <w:r w:rsidR="009E5BCE">
          <w:rPr>
            <w:webHidden/>
          </w:rPr>
          <w:fldChar w:fldCharType="end"/>
        </w:r>
      </w:hyperlink>
    </w:p>
    <w:p w:rsidR="009E5BCE" w:rsidRDefault="005429A6">
      <w:pPr>
        <w:pStyle w:val="TOC2"/>
        <w:tabs>
          <w:tab w:val="left" w:pos="1320"/>
        </w:tabs>
        <w:rPr>
          <w:rFonts w:asciiTheme="minorHAnsi" w:eastAsiaTheme="minorEastAsia" w:hAnsiTheme="minorHAnsi" w:cstheme="minorBidi"/>
          <w:noProof/>
          <w:sz w:val="22"/>
          <w:szCs w:val="22"/>
          <w:lang w:bidi="ar-SA"/>
        </w:rPr>
      </w:pPr>
      <w:hyperlink w:anchor="_Toc528922361" w:history="1">
        <w:r w:rsidR="009E5BCE" w:rsidRPr="00702425">
          <w:rPr>
            <w:rStyle w:val="Hyperlink"/>
            <w:rFonts w:cs="Arial"/>
            <w:noProof/>
          </w:rPr>
          <w:t>11.1</w:t>
        </w:r>
        <w:r w:rsidR="009E5BCE">
          <w:rPr>
            <w:rFonts w:asciiTheme="minorHAnsi" w:eastAsiaTheme="minorEastAsia" w:hAnsiTheme="minorHAnsi" w:cstheme="minorBidi"/>
            <w:noProof/>
            <w:sz w:val="22"/>
            <w:szCs w:val="22"/>
            <w:lang w:bidi="ar-SA"/>
          </w:rPr>
          <w:tab/>
        </w:r>
        <w:r w:rsidR="009E5BCE" w:rsidRPr="00702425">
          <w:rPr>
            <w:rStyle w:val="Hyperlink"/>
            <w:noProof/>
          </w:rPr>
          <w:t>Text</w:t>
        </w:r>
        <w:r w:rsidR="009E5BCE">
          <w:rPr>
            <w:noProof/>
            <w:webHidden/>
          </w:rPr>
          <w:tab/>
        </w:r>
        <w:r w:rsidR="009E5BCE">
          <w:rPr>
            <w:noProof/>
            <w:webHidden/>
          </w:rPr>
          <w:fldChar w:fldCharType="begin"/>
        </w:r>
        <w:r w:rsidR="009E5BCE">
          <w:rPr>
            <w:noProof/>
            <w:webHidden/>
          </w:rPr>
          <w:instrText xml:space="preserve"> PAGEREF _Toc528922361 \h </w:instrText>
        </w:r>
        <w:r w:rsidR="009E5BCE">
          <w:rPr>
            <w:noProof/>
            <w:webHidden/>
          </w:rPr>
        </w:r>
        <w:r w:rsidR="009E5BCE">
          <w:rPr>
            <w:noProof/>
            <w:webHidden/>
          </w:rPr>
          <w:fldChar w:fldCharType="separate"/>
        </w:r>
        <w:r w:rsidR="009E5BCE">
          <w:rPr>
            <w:noProof/>
            <w:webHidden/>
          </w:rPr>
          <w:t>24</w:t>
        </w:r>
        <w:r w:rsidR="009E5BCE">
          <w:rPr>
            <w:noProof/>
            <w:webHidden/>
          </w:rPr>
          <w:fldChar w:fldCharType="end"/>
        </w:r>
      </w:hyperlink>
    </w:p>
    <w:p w:rsidR="009E5BCE" w:rsidRDefault="005429A6">
      <w:pPr>
        <w:pStyle w:val="TOC2"/>
        <w:tabs>
          <w:tab w:val="left" w:pos="1320"/>
        </w:tabs>
        <w:rPr>
          <w:rFonts w:asciiTheme="minorHAnsi" w:eastAsiaTheme="minorEastAsia" w:hAnsiTheme="minorHAnsi" w:cstheme="minorBidi"/>
          <w:noProof/>
          <w:sz w:val="22"/>
          <w:szCs w:val="22"/>
          <w:lang w:bidi="ar-SA"/>
        </w:rPr>
      </w:pPr>
      <w:hyperlink w:anchor="_Toc528922362" w:history="1">
        <w:r w:rsidR="009E5BCE" w:rsidRPr="00702425">
          <w:rPr>
            <w:rStyle w:val="Hyperlink"/>
            <w:rFonts w:cs="Arial"/>
            <w:noProof/>
          </w:rPr>
          <w:t>11.2</w:t>
        </w:r>
        <w:r w:rsidR="009E5BCE">
          <w:rPr>
            <w:rFonts w:asciiTheme="minorHAnsi" w:eastAsiaTheme="minorEastAsia" w:hAnsiTheme="minorHAnsi" w:cstheme="minorBidi"/>
            <w:noProof/>
            <w:sz w:val="22"/>
            <w:szCs w:val="22"/>
            <w:lang w:bidi="ar-SA"/>
          </w:rPr>
          <w:tab/>
        </w:r>
        <w:r w:rsidR="009E5BCE" w:rsidRPr="00702425">
          <w:rPr>
            <w:rStyle w:val="Hyperlink"/>
            <w:noProof/>
          </w:rPr>
          <w:t>Audio</w:t>
        </w:r>
        <w:r w:rsidR="009E5BCE">
          <w:rPr>
            <w:noProof/>
            <w:webHidden/>
          </w:rPr>
          <w:tab/>
        </w:r>
        <w:r w:rsidR="009E5BCE">
          <w:rPr>
            <w:noProof/>
            <w:webHidden/>
          </w:rPr>
          <w:fldChar w:fldCharType="begin"/>
        </w:r>
        <w:r w:rsidR="009E5BCE">
          <w:rPr>
            <w:noProof/>
            <w:webHidden/>
          </w:rPr>
          <w:instrText xml:space="preserve"> PAGEREF _Toc528922362 \h </w:instrText>
        </w:r>
        <w:r w:rsidR="009E5BCE">
          <w:rPr>
            <w:noProof/>
            <w:webHidden/>
          </w:rPr>
        </w:r>
        <w:r w:rsidR="009E5BCE">
          <w:rPr>
            <w:noProof/>
            <w:webHidden/>
          </w:rPr>
          <w:fldChar w:fldCharType="separate"/>
        </w:r>
        <w:r w:rsidR="009E5BCE">
          <w:rPr>
            <w:noProof/>
            <w:webHidden/>
          </w:rPr>
          <w:t>24</w:t>
        </w:r>
        <w:r w:rsidR="009E5BCE">
          <w:rPr>
            <w:noProof/>
            <w:webHidden/>
          </w:rPr>
          <w:fldChar w:fldCharType="end"/>
        </w:r>
      </w:hyperlink>
    </w:p>
    <w:p w:rsidR="009E5BCE" w:rsidRDefault="005429A6">
      <w:pPr>
        <w:pStyle w:val="TOC2"/>
        <w:tabs>
          <w:tab w:val="left" w:pos="1320"/>
        </w:tabs>
        <w:rPr>
          <w:rFonts w:asciiTheme="minorHAnsi" w:eastAsiaTheme="minorEastAsia" w:hAnsiTheme="minorHAnsi" w:cstheme="minorBidi"/>
          <w:noProof/>
          <w:sz w:val="22"/>
          <w:szCs w:val="22"/>
          <w:lang w:bidi="ar-SA"/>
        </w:rPr>
      </w:pPr>
      <w:hyperlink w:anchor="_Toc528922363" w:history="1">
        <w:r w:rsidR="009E5BCE" w:rsidRPr="00702425">
          <w:rPr>
            <w:rStyle w:val="Hyperlink"/>
            <w:rFonts w:cs="Arial"/>
            <w:noProof/>
          </w:rPr>
          <w:t>11.3</w:t>
        </w:r>
        <w:r w:rsidR="009E5BCE">
          <w:rPr>
            <w:rFonts w:asciiTheme="minorHAnsi" w:eastAsiaTheme="minorEastAsia" w:hAnsiTheme="minorHAnsi" w:cstheme="minorBidi"/>
            <w:noProof/>
            <w:sz w:val="22"/>
            <w:szCs w:val="22"/>
            <w:lang w:bidi="ar-SA"/>
          </w:rPr>
          <w:tab/>
        </w:r>
        <w:r w:rsidR="009E5BCE" w:rsidRPr="00702425">
          <w:rPr>
            <w:rStyle w:val="Hyperlink"/>
            <w:noProof/>
          </w:rPr>
          <w:t>Game Screens Overview</w:t>
        </w:r>
        <w:r w:rsidR="009E5BCE">
          <w:rPr>
            <w:noProof/>
            <w:webHidden/>
          </w:rPr>
          <w:tab/>
        </w:r>
        <w:r w:rsidR="009E5BCE">
          <w:rPr>
            <w:noProof/>
            <w:webHidden/>
          </w:rPr>
          <w:fldChar w:fldCharType="begin"/>
        </w:r>
        <w:r w:rsidR="009E5BCE">
          <w:rPr>
            <w:noProof/>
            <w:webHidden/>
          </w:rPr>
          <w:instrText xml:space="preserve"> PAGEREF _Toc528922363 \h </w:instrText>
        </w:r>
        <w:r w:rsidR="009E5BCE">
          <w:rPr>
            <w:noProof/>
            <w:webHidden/>
          </w:rPr>
        </w:r>
        <w:r w:rsidR="009E5BCE">
          <w:rPr>
            <w:noProof/>
            <w:webHidden/>
          </w:rPr>
          <w:fldChar w:fldCharType="separate"/>
        </w:r>
        <w:r w:rsidR="009E5BCE">
          <w:rPr>
            <w:noProof/>
            <w:webHidden/>
          </w:rPr>
          <w:t>25</w:t>
        </w:r>
        <w:r w:rsidR="009E5BCE">
          <w:rPr>
            <w:noProof/>
            <w:webHidden/>
          </w:rPr>
          <w:fldChar w:fldCharType="end"/>
        </w:r>
      </w:hyperlink>
    </w:p>
    <w:p w:rsidR="009E5BCE" w:rsidRDefault="005429A6">
      <w:pPr>
        <w:pStyle w:val="TOC2"/>
        <w:tabs>
          <w:tab w:val="left" w:pos="1320"/>
        </w:tabs>
        <w:rPr>
          <w:rFonts w:asciiTheme="minorHAnsi" w:eastAsiaTheme="minorEastAsia" w:hAnsiTheme="minorHAnsi" w:cstheme="minorBidi"/>
          <w:noProof/>
          <w:sz w:val="22"/>
          <w:szCs w:val="22"/>
          <w:lang w:bidi="ar-SA"/>
        </w:rPr>
      </w:pPr>
      <w:hyperlink w:anchor="_Toc528922364" w:history="1">
        <w:r w:rsidR="009E5BCE" w:rsidRPr="00702425">
          <w:rPr>
            <w:rStyle w:val="Hyperlink"/>
            <w:rFonts w:cs="Arial"/>
            <w:noProof/>
          </w:rPr>
          <w:t>11.4</w:t>
        </w:r>
        <w:r w:rsidR="009E5BCE">
          <w:rPr>
            <w:rFonts w:asciiTheme="minorHAnsi" w:eastAsiaTheme="minorEastAsia" w:hAnsiTheme="minorHAnsi" w:cstheme="minorBidi"/>
            <w:noProof/>
            <w:sz w:val="22"/>
            <w:szCs w:val="22"/>
            <w:lang w:bidi="ar-SA"/>
          </w:rPr>
          <w:tab/>
        </w:r>
        <w:r w:rsidR="009E5BCE" w:rsidRPr="00702425">
          <w:rPr>
            <w:rStyle w:val="Hyperlink"/>
            <w:noProof/>
          </w:rPr>
          <w:t>Marketing</w:t>
        </w:r>
        <w:r w:rsidR="009E5BCE">
          <w:rPr>
            <w:noProof/>
            <w:webHidden/>
          </w:rPr>
          <w:tab/>
        </w:r>
        <w:r w:rsidR="009E5BCE">
          <w:rPr>
            <w:noProof/>
            <w:webHidden/>
          </w:rPr>
          <w:fldChar w:fldCharType="begin"/>
        </w:r>
        <w:r w:rsidR="009E5BCE">
          <w:rPr>
            <w:noProof/>
            <w:webHidden/>
          </w:rPr>
          <w:instrText xml:space="preserve"> PAGEREF _Toc528922364 \h </w:instrText>
        </w:r>
        <w:r w:rsidR="009E5BCE">
          <w:rPr>
            <w:noProof/>
            <w:webHidden/>
          </w:rPr>
        </w:r>
        <w:r w:rsidR="009E5BCE">
          <w:rPr>
            <w:noProof/>
            <w:webHidden/>
          </w:rPr>
          <w:fldChar w:fldCharType="separate"/>
        </w:r>
        <w:r w:rsidR="009E5BCE">
          <w:rPr>
            <w:noProof/>
            <w:webHidden/>
          </w:rPr>
          <w:t>26</w:t>
        </w:r>
        <w:r w:rsidR="009E5BCE">
          <w:rPr>
            <w:noProof/>
            <w:webHidden/>
          </w:rPr>
          <w:fldChar w:fldCharType="end"/>
        </w:r>
      </w:hyperlink>
    </w:p>
    <w:p w:rsidR="00365FB5" w:rsidRDefault="007F2765" w:rsidP="00983099">
      <w:pPr>
        <w:pStyle w:val="TOC"/>
        <w:sectPr w:rsidR="00365FB5" w:rsidSect="00D53B7E">
          <w:pgSz w:w="12240" w:h="15840"/>
          <w:pgMar w:top="1440" w:right="1440" w:bottom="1440" w:left="1440" w:header="720" w:footer="720" w:gutter="0"/>
          <w:cols w:space="720"/>
          <w:titlePg/>
          <w:docGrid w:linePitch="360"/>
        </w:sectPr>
      </w:pPr>
      <w:r w:rsidRPr="00612B60">
        <w:fldChar w:fldCharType="end"/>
      </w:r>
      <w:bookmarkEnd w:id="3"/>
    </w:p>
    <w:p w:rsidR="00496B40" w:rsidRDefault="00496B40" w:rsidP="00983099">
      <w:pPr>
        <w:pStyle w:val="Heading1"/>
      </w:pPr>
      <w:bookmarkStart w:id="5" w:name="_Toc528922313"/>
      <w:r>
        <w:lastRenderedPageBreak/>
        <w:t>Change Log</w:t>
      </w:r>
      <w:bookmarkEnd w:id="4"/>
      <w:bookmarkEnd w:id="5"/>
    </w:p>
    <w:tbl>
      <w:tblPr>
        <w:tblW w:w="96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20" w:firstRow="1" w:lastRow="0" w:firstColumn="0" w:lastColumn="0" w:noHBand="0" w:noVBand="1"/>
      </w:tblPr>
      <w:tblGrid>
        <w:gridCol w:w="1146"/>
        <w:gridCol w:w="5750"/>
        <w:gridCol w:w="1586"/>
        <w:gridCol w:w="1146"/>
      </w:tblGrid>
      <w:tr w:rsidR="00A25369" w:rsidRPr="00A80D08" w:rsidTr="00EE2246">
        <w:trPr>
          <w:trHeight w:hRule="exact" w:val="340"/>
        </w:trPr>
        <w:tc>
          <w:tcPr>
            <w:tcW w:w="1146" w:type="dxa"/>
            <w:shd w:val="clear" w:color="auto" w:fill="000000"/>
          </w:tcPr>
          <w:p w:rsidR="00A25369" w:rsidRPr="005C5BA9" w:rsidRDefault="00A25369" w:rsidP="008A2D64">
            <w:pPr>
              <w:pStyle w:val="TableHeading"/>
              <w:rPr>
                <w:rStyle w:val="IntenseReference"/>
              </w:rPr>
            </w:pPr>
            <w:r w:rsidRPr="005C5BA9">
              <w:rPr>
                <w:rStyle w:val="IntenseReference"/>
              </w:rPr>
              <w:t>Version</w:t>
            </w:r>
          </w:p>
        </w:tc>
        <w:tc>
          <w:tcPr>
            <w:tcW w:w="5750" w:type="dxa"/>
            <w:shd w:val="clear" w:color="auto" w:fill="000000"/>
          </w:tcPr>
          <w:p w:rsidR="00A25369" w:rsidRPr="00A80D08" w:rsidRDefault="00A25369" w:rsidP="00983099">
            <w:pPr>
              <w:rPr>
                <w:rStyle w:val="IntenseReference"/>
              </w:rPr>
            </w:pPr>
            <w:r w:rsidRPr="00A80D08">
              <w:rPr>
                <w:rStyle w:val="IntenseReference"/>
              </w:rPr>
              <w:t>Changes</w:t>
            </w:r>
          </w:p>
        </w:tc>
        <w:tc>
          <w:tcPr>
            <w:tcW w:w="1586" w:type="dxa"/>
            <w:shd w:val="clear" w:color="auto" w:fill="000000"/>
          </w:tcPr>
          <w:p w:rsidR="00A25369" w:rsidRPr="00A80D08" w:rsidRDefault="00A25369" w:rsidP="00983099">
            <w:pPr>
              <w:rPr>
                <w:rStyle w:val="IntenseReference"/>
              </w:rPr>
            </w:pPr>
            <w:r w:rsidRPr="00A80D08">
              <w:rPr>
                <w:rStyle w:val="IntenseReference"/>
              </w:rPr>
              <w:t>Changed By</w:t>
            </w:r>
          </w:p>
        </w:tc>
        <w:tc>
          <w:tcPr>
            <w:tcW w:w="1146" w:type="dxa"/>
            <w:shd w:val="clear" w:color="auto" w:fill="000000"/>
          </w:tcPr>
          <w:p w:rsidR="00A25369" w:rsidRPr="00A80D08" w:rsidRDefault="00A25369" w:rsidP="00983099">
            <w:pPr>
              <w:rPr>
                <w:rStyle w:val="IntenseReference"/>
              </w:rPr>
            </w:pPr>
            <w:r w:rsidRPr="00A80D08">
              <w:rPr>
                <w:rStyle w:val="IntenseReference"/>
              </w:rPr>
              <w:t>Date</w:t>
            </w:r>
          </w:p>
        </w:tc>
      </w:tr>
      <w:tr w:rsidR="00A25369" w:rsidRPr="00A80D08" w:rsidTr="00EE2246">
        <w:trPr>
          <w:trHeight w:hRule="exact" w:val="227"/>
        </w:trPr>
        <w:tc>
          <w:tcPr>
            <w:tcW w:w="1146" w:type="dxa"/>
            <w:shd w:val="clear" w:color="auto" w:fill="D9D9D9"/>
          </w:tcPr>
          <w:p w:rsidR="00A25369" w:rsidRPr="00A25369" w:rsidRDefault="009E5BCE" w:rsidP="00983099">
            <w:pPr>
              <w:pStyle w:val="ChangeLogBody"/>
              <w:rPr>
                <w:rStyle w:val="SubtleEmphasis"/>
                <w:i/>
                <w:iCs w:val="0"/>
              </w:rPr>
            </w:pPr>
            <w:r>
              <w:rPr>
                <w:rStyle w:val="SubtleEmphasis"/>
                <w:i/>
              </w:rPr>
              <w:t>1.00</w:t>
            </w:r>
          </w:p>
        </w:tc>
        <w:tc>
          <w:tcPr>
            <w:tcW w:w="5750" w:type="dxa"/>
            <w:shd w:val="clear" w:color="auto" w:fill="D9D9D9"/>
          </w:tcPr>
          <w:p w:rsidR="00A25369" w:rsidRPr="00A25369" w:rsidRDefault="009E5BCE" w:rsidP="00983099">
            <w:pPr>
              <w:pStyle w:val="ChangeLogBody"/>
              <w:rPr>
                <w:rStyle w:val="SubtleEmphasis"/>
                <w:i/>
                <w:iCs w:val="0"/>
              </w:rPr>
            </w:pPr>
            <w:r>
              <w:rPr>
                <w:rStyle w:val="SubtleEmphasis"/>
                <w:i/>
                <w:iCs w:val="0"/>
              </w:rPr>
              <w:t>Document filled out</w:t>
            </w:r>
          </w:p>
        </w:tc>
        <w:tc>
          <w:tcPr>
            <w:tcW w:w="1586" w:type="dxa"/>
            <w:shd w:val="clear" w:color="auto" w:fill="D9D9D9"/>
          </w:tcPr>
          <w:p w:rsidR="00A25369" w:rsidRPr="00A25369" w:rsidRDefault="009E5BCE" w:rsidP="00983099">
            <w:pPr>
              <w:pStyle w:val="ChangeLogBody"/>
              <w:rPr>
                <w:rStyle w:val="SubtleEmphasis"/>
                <w:i/>
                <w:iCs w:val="0"/>
              </w:rPr>
            </w:pPr>
            <w:r>
              <w:rPr>
                <w:rStyle w:val="SubtleEmphasis"/>
                <w:i/>
                <w:iCs w:val="0"/>
              </w:rPr>
              <w:t>Darren Roy</w:t>
            </w:r>
          </w:p>
        </w:tc>
        <w:tc>
          <w:tcPr>
            <w:tcW w:w="1146" w:type="dxa"/>
            <w:shd w:val="clear" w:color="auto" w:fill="D9D9D9"/>
          </w:tcPr>
          <w:p w:rsidR="00A25369" w:rsidRPr="00A25369" w:rsidRDefault="009E5BCE" w:rsidP="00F64B8A">
            <w:pPr>
              <w:pStyle w:val="ChangeLogBody"/>
              <w:rPr>
                <w:rStyle w:val="SubtleEmphasis"/>
                <w:i/>
                <w:iCs w:val="0"/>
              </w:rPr>
            </w:pPr>
            <w:r>
              <w:rPr>
                <w:rStyle w:val="SubtleEmphasis"/>
                <w:i/>
                <w:iCs w:val="0"/>
              </w:rPr>
              <w:t>2</w:t>
            </w:r>
            <w:r w:rsidRPr="009E5BCE">
              <w:rPr>
                <w:rStyle w:val="SubtleEmphasis"/>
                <w:i/>
                <w:iCs w:val="0"/>
                <w:vertAlign w:val="superscript"/>
              </w:rPr>
              <w:t>nd</w:t>
            </w:r>
            <w:r>
              <w:rPr>
                <w:rStyle w:val="SubtleEmphasis"/>
                <w:i/>
                <w:iCs w:val="0"/>
              </w:rPr>
              <w:t xml:space="preserve"> Nov,2018</w:t>
            </w:r>
          </w:p>
        </w:tc>
      </w:tr>
      <w:tr w:rsidR="006934C8" w:rsidRPr="00A80D08" w:rsidTr="00EE2246">
        <w:trPr>
          <w:trHeight w:hRule="exact" w:val="227"/>
        </w:trPr>
        <w:tc>
          <w:tcPr>
            <w:tcW w:w="1146" w:type="dxa"/>
            <w:shd w:val="clear" w:color="auto" w:fill="F2F2F2"/>
          </w:tcPr>
          <w:p w:rsidR="006934C8" w:rsidRPr="00A25369" w:rsidRDefault="006934C8" w:rsidP="00E74F0E">
            <w:pPr>
              <w:pStyle w:val="ChangeLogBody"/>
              <w:rPr>
                <w:rStyle w:val="SubtleEmphasis"/>
                <w:i/>
                <w:iCs w:val="0"/>
              </w:rPr>
            </w:pPr>
          </w:p>
        </w:tc>
        <w:tc>
          <w:tcPr>
            <w:tcW w:w="5750" w:type="dxa"/>
            <w:shd w:val="clear" w:color="auto" w:fill="F2F2F2"/>
          </w:tcPr>
          <w:p w:rsidR="006934C8" w:rsidRPr="00A25369" w:rsidRDefault="006934C8" w:rsidP="00E74F0E">
            <w:pPr>
              <w:pStyle w:val="ChangeLogBody"/>
              <w:rPr>
                <w:rStyle w:val="SubtleEmphasis"/>
                <w:i/>
                <w:iCs w:val="0"/>
              </w:rPr>
            </w:pPr>
          </w:p>
        </w:tc>
        <w:tc>
          <w:tcPr>
            <w:tcW w:w="1586" w:type="dxa"/>
            <w:shd w:val="clear" w:color="auto" w:fill="F2F2F2"/>
          </w:tcPr>
          <w:p w:rsidR="006934C8" w:rsidRPr="00A25369" w:rsidRDefault="006934C8" w:rsidP="00E74F0E">
            <w:pPr>
              <w:pStyle w:val="ChangeLogBody"/>
              <w:rPr>
                <w:rStyle w:val="SubtleEmphasis"/>
                <w:i/>
                <w:iCs w:val="0"/>
              </w:rPr>
            </w:pPr>
          </w:p>
        </w:tc>
        <w:tc>
          <w:tcPr>
            <w:tcW w:w="1146" w:type="dxa"/>
            <w:shd w:val="clear" w:color="auto" w:fill="F2F2F2"/>
          </w:tcPr>
          <w:p w:rsidR="006934C8" w:rsidRPr="00A25369" w:rsidRDefault="006934C8" w:rsidP="00F64B8A">
            <w:pPr>
              <w:pStyle w:val="ChangeLogBody"/>
              <w:rPr>
                <w:rStyle w:val="SubtleEmphasis"/>
                <w:i/>
                <w:iCs w:val="0"/>
              </w:rPr>
            </w:pPr>
          </w:p>
        </w:tc>
      </w:tr>
      <w:tr w:rsidR="006934C8" w:rsidRPr="00A80D08" w:rsidTr="00EE2246">
        <w:trPr>
          <w:trHeight w:hRule="exact" w:val="227"/>
        </w:trPr>
        <w:tc>
          <w:tcPr>
            <w:tcW w:w="1146" w:type="dxa"/>
            <w:shd w:val="clear" w:color="auto" w:fill="D9D9D9"/>
          </w:tcPr>
          <w:p w:rsidR="006934C8" w:rsidRPr="00A25369" w:rsidRDefault="006934C8" w:rsidP="00E74F0E">
            <w:pPr>
              <w:pStyle w:val="ChangeLogBody"/>
              <w:rPr>
                <w:rStyle w:val="SubtleEmphasis"/>
                <w:i/>
                <w:iCs w:val="0"/>
              </w:rPr>
            </w:pPr>
          </w:p>
        </w:tc>
        <w:tc>
          <w:tcPr>
            <w:tcW w:w="5750" w:type="dxa"/>
            <w:shd w:val="clear" w:color="auto" w:fill="D9D9D9"/>
          </w:tcPr>
          <w:p w:rsidR="006934C8" w:rsidRPr="00A25369" w:rsidRDefault="006934C8" w:rsidP="00F64B8A">
            <w:pPr>
              <w:pStyle w:val="ChangeLogBody"/>
              <w:rPr>
                <w:rStyle w:val="SubtleEmphasis"/>
                <w:i/>
                <w:iCs w:val="0"/>
              </w:rPr>
            </w:pPr>
          </w:p>
        </w:tc>
        <w:tc>
          <w:tcPr>
            <w:tcW w:w="1586" w:type="dxa"/>
            <w:shd w:val="clear" w:color="auto" w:fill="D9D9D9"/>
          </w:tcPr>
          <w:p w:rsidR="006934C8" w:rsidRPr="00A25369" w:rsidRDefault="006934C8" w:rsidP="00E74F0E">
            <w:pPr>
              <w:pStyle w:val="ChangeLogBody"/>
              <w:rPr>
                <w:rStyle w:val="SubtleEmphasis"/>
                <w:i/>
                <w:iCs w:val="0"/>
              </w:rPr>
            </w:pPr>
          </w:p>
        </w:tc>
        <w:tc>
          <w:tcPr>
            <w:tcW w:w="1146" w:type="dxa"/>
            <w:shd w:val="clear" w:color="auto" w:fill="D9D9D9"/>
          </w:tcPr>
          <w:p w:rsidR="006934C8" w:rsidRPr="00A25369" w:rsidRDefault="006934C8" w:rsidP="00F64B8A">
            <w:pPr>
              <w:pStyle w:val="ChangeLogBody"/>
              <w:rPr>
                <w:rStyle w:val="SubtleEmphasis"/>
                <w:i/>
                <w:iCs w:val="0"/>
              </w:rPr>
            </w:pPr>
          </w:p>
        </w:tc>
      </w:tr>
      <w:tr w:rsidR="00254EA6" w:rsidRPr="00A80D08" w:rsidTr="00EE2246">
        <w:trPr>
          <w:trHeight w:hRule="exact" w:val="227"/>
        </w:trPr>
        <w:tc>
          <w:tcPr>
            <w:tcW w:w="1146" w:type="dxa"/>
            <w:shd w:val="clear" w:color="auto" w:fill="F2F2F2"/>
          </w:tcPr>
          <w:p w:rsidR="00254EA6" w:rsidRPr="00A25369" w:rsidRDefault="00254EA6" w:rsidP="00254EA6">
            <w:pPr>
              <w:pStyle w:val="ChangeLogBody"/>
              <w:rPr>
                <w:rStyle w:val="SubtleEmphasis"/>
                <w:i/>
                <w:iCs w:val="0"/>
              </w:rPr>
            </w:pPr>
          </w:p>
        </w:tc>
        <w:tc>
          <w:tcPr>
            <w:tcW w:w="5750" w:type="dxa"/>
            <w:shd w:val="clear" w:color="auto" w:fill="F2F2F2"/>
          </w:tcPr>
          <w:p w:rsidR="00254EA6" w:rsidRPr="00A25369" w:rsidRDefault="00254EA6" w:rsidP="00254EA6">
            <w:pPr>
              <w:pStyle w:val="ChangeLogBody"/>
              <w:rPr>
                <w:rStyle w:val="SubtleEmphasis"/>
                <w:i/>
                <w:iCs w:val="0"/>
              </w:rPr>
            </w:pPr>
          </w:p>
        </w:tc>
        <w:tc>
          <w:tcPr>
            <w:tcW w:w="1586" w:type="dxa"/>
            <w:shd w:val="clear" w:color="auto" w:fill="F2F2F2"/>
          </w:tcPr>
          <w:p w:rsidR="00254EA6" w:rsidRPr="00A25369" w:rsidRDefault="00254EA6" w:rsidP="00254EA6">
            <w:pPr>
              <w:pStyle w:val="ChangeLogBody"/>
              <w:rPr>
                <w:rStyle w:val="SubtleEmphasis"/>
                <w:i/>
                <w:iCs w:val="0"/>
              </w:rPr>
            </w:pPr>
          </w:p>
        </w:tc>
        <w:tc>
          <w:tcPr>
            <w:tcW w:w="1146" w:type="dxa"/>
            <w:shd w:val="clear" w:color="auto" w:fill="F2F2F2"/>
          </w:tcPr>
          <w:p w:rsidR="00254EA6" w:rsidRPr="00A25369" w:rsidRDefault="00254EA6" w:rsidP="00254EA6">
            <w:pPr>
              <w:pStyle w:val="ChangeLogBody"/>
              <w:rPr>
                <w:rStyle w:val="SubtleEmphasis"/>
                <w:i/>
                <w:iCs w:val="0"/>
              </w:rPr>
            </w:pPr>
          </w:p>
        </w:tc>
      </w:tr>
      <w:tr w:rsidR="00254EA6" w:rsidRPr="00A80D08" w:rsidTr="00EE2246">
        <w:trPr>
          <w:trHeight w:hRule="exact" w:val="227"/>
        </w:trPr>
        <w:tc>
          <w:tcPr>
            <w:tcW w:w="1146" w:type="dxa"/>
            <w:shd w:val="clear" w:color="auto" w:fill="D9D9D9"/>
          </w:tcPr>
          <w:p w:rsidR="00254EA6" w:rsidRPr="00A25369" w:rsidRDefault="00254EA6" w:rsidP="00254EA6">
            <w:pPr>
              <w:pStyle w:val="ChangeLogBody"/>
              <w:rPr>
                <w:rStyle w:val="SubtleEmphasis"/>
                <w:i/>
                <w:iCs w:val="0"/>
              </w:rPr>
            </w:pPr>
          </w:p>
        </w:tc>
        <w:tc>
          <w:tcPr>
            <w:tcW w:w="5750" w:type="dxa"/>
            <w:shd w:val="clear" w:color="auto" w:fill="D9D9D9"/>
          </w:tcPr>
          <w:p w:rsidR="00254EA6" w:rsidRPr="00A25369" w:rsidRDefault="00254EA6" w:rsidP="00254EA6">
            <w:pPr>
              <w:pStyle w:val="ChangeLogBody"/>
              <w:rPr>
                <w:rStyle w:val="SubtleEmphasis"/>
                <w:i/>
                <w:iCs w:val="0"/>
              </w:rPr>
            </w:pPr>
          </w:p>
        </w:tc>
        <w:tc>
          <w:tcPr>
            <w:tcW w:w="1586" w:type="dxa"/>
            <w:shd w:val="clear" w:color="auto" w:fill="D9D9D9"/>
          </w:tcPr>
          <w:p w:rsidR="00254EA6" w:rsidRPr="00A25369" w:rsidRDefault="00254EA6" w:rsidP="00254EA6">
            <w:pPr>
              <w:pStyle w:val="ChangeLogBody"/>
              <w:rPr>
                <w:rStyle w:val="SubtleEmphasis"/>
                <w:i/>
                <w:iCs w:val="0"/>
              </w:rPr>
            </w:pPr>
          </w:p>
        </w:tc>
        <w:tc>
          <w:tcPr>
            <w:tcW w:w="1146" w:type="dxa"/>
            <w:shd w:val="clear" w:color="auto" w:fill="D9D9D9"/>
          </w:tcPr>
          <w:p w:rsidR="00254EA6" w:rsidRPr="00A25369" w:rsidRDefault="00254EA6" w:rsidP="00254EA6">
            <w:pPr>
              <w:pStyle w:val="ChangeLogBody"/>
              <w:rPr>
                <w:rStyle w:val="SubtleEmphasis"/>
                <w:i/>
                <w:iCs w:val="0"/>
              </w:rPr>
            </w:pPr>
          </w:p>
        </w:tc>
      </w:tr>
      <w:tr w:rsidR="00254EA6" w:rsidRPr="00A80D08" w:rsidTr="00EE2246">
        <w:trPr>
          <w:trHeight w:hRule="exact" w:val="227"/>
        </w:trPr>
        <w:tc>
          <w:tcPr>
            <w:tcW w:w="1146" w:type="dxa"/>
            <w:shd w:val="clear" w:color="auto" w:fill="F2F2F2"/>
          </w:tcPr>
          <w:p w:rsidR="00254EA6" w:rsidRPr="00A25369" w:rsidRDefault="00254EA6" w:rsidP="00254EA6">
            <w:pPr>
              <w:pStyle w:val="ChangeLogBody"/>
              <w:rPr>
                <w:rStyle w:val="SubtleEmphasis"/>
                <w:i/>
                <w:iCs w:val="0"/>
              </w:rPr>
            </w:pPr>
          </w:p>
        </w:tc>
        <w:tc>
          <w:tcPr>
            <w:tcW w:w="5750" w:type="dxa"/>
            <w:shd w:val="clear" w:color="auto" w:fill="F2F2F2"/>
          </w:tcPr>
          <w:p w:rsidR="00254EA6" w:rsidRPr="00A25369" w:rsidRDefault="00254EA6" w:rsidP="00AF3640">
            <w:pPr>
              <w:pStyle w:val="ChangeLogBody"/>
              <w:rPr>
                <w:rStyle w:val="SubtleEmphasis"/>
                <w:i/>
                <w:iCs w:val="0"/>
              </w:rPr>
            </w:pPr>
          </w:p>
        </w:tc>
        <w:tc>
          <w:tcPr>
            <w:tcW w:w="1586" w:type="dxa"/>
            <w:shd w:val="clear" w:color="auto" w:fill="F2F2F2"/>
          </w:tcPr>
          <w:p w:rsidR="00254EA6" w:rsidRPr="00A25369" w:rsidRDefault="00254EA6" w:rsidP="00254EA6">
            <w:pPr>
              <w:pStyle w:val="ChangeLogBody"/>
              <w:rPr>
                <w:rStyle w:val="SubtleEmphasis"/>
                <w:i/>
                <w:iCs w:val="0"/>
              </w:rPr>
            </w:pPr>
          </w:p>
        </w:tc>
        <w:tc>
          <w:tcPr>
            <w:tcW w:w="1146" w:type="dxa"/>
            <w:shd w:val="clear" w:color="auto" w:fill="F2F2F2"/>
          </w:tcPr>
          <w:p w:rsidR="00254EA6" w:rsidRPr="00A25369" w:rsidRDefault="00254EA6" w:rsidP="00254EA6">
            <w:pPr>
              <w:pStyle w:val="ChangeLogBody"/>
              <w:rPr>
                <w:rStyle w:val="SubtleEmphasis"/>
                <w:i/>
                <w:iCs w:val="0"/>
              </w:rPr>
            </w:pPr>
          </w:p>
        </w:tc>
      </w:tr>
      <w:tr w:rsidR="00AF3640" w:rsidRPr="00A80D08" w:rsidTr="00EE2246">
        <w:trPr>
          <w:trHeight w:hRule="exact" w:val="227"/>
        </w:trPr>
        <w:tc>
          <w:tcPr>
            <w:tcW w:w="1146" w:type="dxa"/>
            <w:shd w:val="clear" w:color="auto" w:fill="D9D9D9"/>
          </w:tcPr>
          <w:p w:rsidR="00AF3640" w:rsidRPr="00A25369" w:rsidRDefault="00AF3640" w:rsidP="00AF3640">
            <w:pPr>
              <w:pStyle w:val="ChangeLogBody"/>
              <w:rPr>
                <w:rStyle w:val="SubtleEmphasis"/>
                <w:i/>
                <w:iCs w:val="0"/>
              </w:rPr>
            </w:pPr>
          </w:p>
        </w:tc>
        <w:tc>
          <w:tcPr>
            <w:tcW w:w="5750" w:type="dxa"/>
            <w:shd w:val="clear" w:color="auto" w:fill="D9D9D9"/>
          </w:tcPr>
          <w:p w:rsidR="00AF3640" w:rsidRPr="00A25369" w:rsidRDefault="00AF3640" w:rsidP="004B5B4F">
            <w:pPr>
              <w:pStyle w:val="ChangeLogBody"/>
              <w:rPr>
                <w:rStyle w:val="SubtleEmphasis"/>
                <w:i/>
                <w:iCs w:val="0"/>
              </w:rPr>
            </w:pPr>
          </w:p>
        </w:tc>
        <w:tc>
          <w:tcPr>
            <w:tcW w:w="1586" w:type="dxa"/>
            <w:shd w:val="clear" w:color="auto" w:fill="D9D9D9"/>
          </w:tcPr>
          <w:p w:rsidR="00AF3640" w:rsidRPr="00A25369" w:rsidRDefault="00AF3640" w:rsidP="00AF3640">
            <w:pPr>
              <w:pStyle w:val="ChangeLogBody"/>
              <w:rPr>
                <w:rStyle w:val="SubtleEmphasis"/>
                <w:i/>
                <w:iCs w:val="0"/>
              </w:rPr>
            </w:pPr>
          </w:p>
        </w:tc>
        <w:tc>
          <w:tcPr>
            <w:tcW w:w="1146" w:type="dxa"/>
            <w:shd w:val="clear" w:color="auto" w:fill="D9D9D9"/>
          </w:tcPr>
          <w:p w:rsidR="00AF3640" w:rsidRPr="00A25369" w:rsidRDefault="00AF3640" w:rsidP="00AF3640">
            <w:pPr>
              <w:pStyle w:val="ChangeLogBody"/>
              <w:rPr>
                <w:rStyle w:val="SubtleEmphasis"/>
                <w:i/>
                <w:iCs w:val="0"/>
              </w:rPr>
            </w:pPr>
          </w:p>
        </w:tc>
      </w:tr>
      <w:tr w:rsidR="004B5B4F" w:rsidRPr="00A80D08" w:rsidTr="00EE2246">
        <w:trPr>
          <w:trHeight w:hRule="exact" w:val="227"/>
        </w:trPr>
        <w:tc>
          <w:tcPr>
            <w:tcW w:w="1146" w:type="dxa"/>
            <w:shd w:val="clear" w:color="auto" w:fill="F2F2F2"/>
          </w:tcPr>
          <w:p w:rsidR="004B5B4F" w:rsidRPr="00A25369" w:rsidRDefault="004B5B4F" w:rsidP="00B368CC">
            <w:pPr>
              <w:pStyle w:val="ChangeLogBody"/>
              <w:rPr>
                <w:rStyle w:val="SubtleEmphasis"/>
                <w:i/>
                <w:iCs w:val="0"/>
              </w:rPr>
            </w:pPr>
          </w:p>
        </w:tc>
        <w:tc>
          <w:tcPr>
            <w:tcW w:w="5750" w:type="dxa"/>
            <w:shd w:val="clear" w:color="auto" w:fill="F2F2F2"/>
          </w:tcPr>
          <w:p w:rsidR="004B5B4F" w:rsidRPr="00A25369" w:rsidRDefault="004B5B4F" w:rsidP="004B5B4F">
            <w:pPr>
              <w:pStyle w:val="ChangeLogBody"/>
              <w:rPr>
                <w:rStyle w:val="SubtleEmphasis"/>
                <w:i/>
                <w:iCs w:val="0"/>
              </w:rPr>
            </w:pPr>
          </w:p>
        </w:tc>
        <w:tc>
          <w:tcPr>
            <w:tcW w:w="1586" w:type="dxa"/>
            <w:shd w:val="clear" w:color="auto" w:fill="F2F2F2"/>
          </w:tcPr>
          <w:p w:rsidR="004B5B4F" w:rsidRPr="00A25369" w:rsidRDefault="004B5B4F" w:rsidP="00B368CC">
            <w:pPr>
              <w:pStyle w:val="ChangeLogBody"/>
              <w:rPr>
                <w:rStyle w:val="SubtleEmphasis"/>
                <w:i/>
                <w:iCs w:val="0"/>
              </w:rPr>
            </w:pPr>
          </w:p>
        </w:tc>
        <w:tc>
          <w:tcPr>
            <w:tcW w:w="1146" w:type="dxa"/>
            <w:shd w:val="clear" w:color="auto" w:fill="F2F2F2"/>
          </w:tcPr>
          <w:p w:rsidR="004B5B4F" w:rsidRPr="00A25369" w:rsidRDefault="004B5B4F" w:rsidP="004B5B4F">
            <w:pPr>
              <w:pStyle w:val="ChangeLogBody"/>
              <w:rPr>
                <w:rStyle w:val="SubtleEmphasis"/>
                <w:i/>
                <w:iCs w:val="0"/>
              </w:rPr>
            </w:pPr>
          </w:p>
        </w:tc>
      </w:tr>
      <w:tr w:rsidR="004B5B4F" w:rsidRPr="00A80D08" w:rsidTr="00EE2246">
        <w:trPr>
          <w:trHeight w:hRule="exact" w:val="227"/>
        </w:trPr>
        <w:tc>
          <w:tcPr>
            <w:tcW w:w="1146" w:type="dxa"/>
            <w:shd w:val="clear" w:color="auto" w:fill="D9D9D9"/>
          </w:tcPr>
          <w:p w:rsidR="004B5B4F" w:rsidRPr="00A25369" w:rsidRDefault="004B5B4F" w:rsidP="00B368CC">
            <w:pPr>
              <w:pStyle w:val="ChangeLogBody"/>
              <w:rPr>
                <w:rStyle w:val="SubtleEmphasis"/>
                <w:i/>
                <w:iCs w:val="0"/>
              </w:rPr>
            </w:pPr>
          </w:p>
        </w:tc>
        <w:tc>
          <w:tcPr>
            <w:tcW w:w="5750" w:type="dxa"/>
            <w:shd w:val="clear" w:color="auto" w:fill="D9D9D9"/>
          </w:tcPr>
          <w:p w:rsidR="004B5B4F" w:rsidRPr="00A25369" w:rsidRDefault="004B5B4F" w:rsidP="004B5B4F">
            <w:pPr>
              <w:pStyle w:val="ChangeLogBody"/>
              <w:rPr>
                <w:rStyle w:val="SubtleEmphasis"/>
                <w:i/>
                <w:iCs w:val="0"/>
              </w:rPr>
            </w:pPr>
          </w:p>
        </w:tc>
        <w:tc>
          <w:tcPr>
            <w:tcW w:w="1586" w:type="dxa"/>
            <w:shd w:val="clear" w:color="auto" w:fill="D9D9D9"/>
          </w:tcPr>
          <w:p w:rsidR="004B5B4F" w:rsidRPr="00A25369" w:rsidRDefault="004B5B4F" w:rsidP="00B368CC">
            <w:pPr>
              <w:pStyle w:val="ChangeLogBody"/>
              <w:rPr>
                <w:rStyle w:val="SubtleEmphasis"/>
                <w:i/>
                <w:iCs w:val="0"/>
              </w:rPr>
            </w:pPr>
          </w:p>
        </w:tc>
        <w:tc>
          <w:tcPr>
            <w:tcW w:w="1146" w:type="dxa"/>
            <w:shd w:val="clear" w:color="auto" w:fill="D9D9D9"/>
          </w:tcPr>
          <w:p w:rsidR="004B5B4F" w:rsidRPr="00A25369" w:rsidRDefault="004B5B4F" w:rsidP="004B5B4F">
            <w:pPr>
              <w:pStyle w:val="ChangeLogBody"/>
              <w:rPr>
                <w:rStyle w:val="SubtleEmphasis"/>
                <w:i/>
                <w:iCs w:val="0"/>
              </w:rPr>
            </w:pPr>
          </w:p>
        </w:tc>
      </w:tr>
      <w:tr w:rsidR="00285F5B" w:rsidRPr="00A80D08" w:rsidTr="00EE2246">
        <w:trPr>
          <w:trHeight w:hRule="exact" w:val="227"/>
        </w:trPr>
        <w:tc>
          <w:tcPr>
            <w:tcW w:w="1146" w:type="dxa"/>
            <w:shd w:val="clear" w:color="auto" w:fill="F2F2F2"/>
          </w:tcPr>
          <w:p w:rsidR="00285F5B" w:rsidRPr="00A25369" w:rsidRDefault="00285F5B" w:rsidP="00C70F37">
            <w:pPr>
              <w:pStyle w:val="ChangeLogBody"/>
              <w:rPr>
                <w:rStyle w:val="SubtleEmphasis"/>
                <w:i/>
                <w:iCs w:val="0"/>
              </w:rPr>
            </w:pPr>
          </w:p>
        </w:tc>
        <w:tc>
          <w:tcPr>
            <w:tcW w:w="5750" w:type="dxa"/>
            <w:shd w:val="clear" w:color="auto" w:fill="F2F2F2"/>
          </w:tcPr>
          <w:p w:rsidR="00285F5B" w:rsidRPr="00A25369" w:rsidRDefault="00285F5B" w:rsidP="00C70F37">
            <w:pPr>
              <w:pStyle w:val="ChangeLogBody"/>
              <w:rPr>
                <w:rStyle w:val="SubtleEmphasis"/>
                <w:i/>
                <w:iCs w:val="0"/>
              </w:rPr>
            </w:pPr>
          </w:p>
        </w:tc>
        <w:tc>
          <w:tcPr>
            <w:tcW w:w="1586" w:type="dxa"/>
            <w:shd w:val="clear" w:color="auto" w:fill="F2F2F2"/>
          </w:tcPr>
          <w:p w:rsidR="00285F5B" w:rsidRPr="00A25369" w:rsidRDefault="00285F5B" w:rsidP="00C70F37">
            <w:pPr>
              <w:pStyle w:val="ChangeLogBody"/>
              <w:rPr>
                <w:rStyle w:val="SubtleEmphasis"/>
                <w:i/>
                <w:iCs w:val="0"/>
              </w:rPr>
            </w:pPr>
          </w:p>
        </w:tc>
        <w:tc>
          <w:tcPr>
            <w:tcW w:w="1146" w:type="dxa"/>
            <w:shd w:val="clear" w:color="auto" w:fill="F2F2F2"/>
          </w:tcPr>
          <w:p w:rsidR="00285F5B" w:rsidRPr="00A25369" w:rsidRDefault="00285F5B" w:rsidP="00285F5B">
            <w:pPr>
              <w:pStyle w:val="ChangeLogBody"/>
              <w:rPr>
                <w:rStyle w:val="SubtleEmphasis"/>
                <w:i/>
                <w:iCs w:val="0"/>
              </w:rPr>
            </w:pPr>
          </w:p>
        </w:tc>
      </w:tr>
      <w:tr w:rsidR="005E6DCE" w:rsidRPr="00A80D08" w:rsidTr="00EE2246">
        <w:trPr>
          <w:trHeight w:hRule="exact" w:val="227"/>
        </w:trPr>
        <w:tc>
          <w:tcPr>
            <w:tcW w:w="1146" w:type="dxa"/>
            <w:shd w:val="clear" w:color="auto" w:fill="D9D9D9"/>
          </w:tcPr>
          <w:p w:rsidR="005E6DCE" w:rsidRPr="00A25369" w:rsidRDefault="005E6DCE" w:rsidP="00983099">
            <w:pPr>
              <w:pStyle w:val="ChangeLogBody"/>
              <w:rPr>
                <w:rStyle w:val="SubtleEmphasis"/>
                <w:i/>
                <w:iCs w:val="0"/>
              </w:rPr>
            </w:pPr>
          </w:p>
        </w:tc>
        <w:tc>
          <w:tcPr>
            <w:tcW w:w="5750" w:type="dxa"/>
            <w:shd w:val="clear" w:color="auto" w:fill="D9D9D9"/>
          </w:tcPr>
          <w:p w:rsidR="005E6DCE" w:rsidRPr="00A25369" w:rsidRDefault="005E6DCE" w:rsidP="00743C9E">
            <w:pPr>
              <w:pStyle w:val="ChangeLogBody"/>
              <w:rPr>
                <w:rStyle w:val="SubtleEmphasis"/>
                <w:i/>
                <w:iCs w:val="0"/>
              </w:rPr>
            </w:pPr>
          </w:p>
        </w:tc>
        <w:tc>
          <w:tcPr>
            <w:tcW w:w="1586" w:type="dxa"/>
            <w:shd w:val="clear" w:color="auto" w:fill="D9D9D9"/>
          </w:tcPr>
          <w:p w:rsidR="005E6DCE" w:rsidRPr="00A25369" w:rsidRDefault="005E6DCE" w:rsidP="00743C9E">
            <w:pPr>
              <w:pStyle w:val="ChangeLogBody"/>
              <w:rPr>
                <w:rStyle w:val="SubtleEmphasis"/>
                <w:i/>
                <w:iCs w:val="0"/>
              </w:rPr>
            </w:pPr>
          </w:p>
        </w:tc>
        <w:tc>
          <w:tcPr>
            <w:tcW w:w="1146" w:type="dxa"/>
            <w:shd w:val="clear" w:color="auto" w:fill="D9D9D9"/>
          </w:tcPr>
          <w:p w:rsidR="005E6DCE" w:rsidRPr="00A25369" w:rsidRDefault="005E6DCE" w:rsidP="00743C9E">
            <w:pPr>
              <w:pStyle w:val="ChangeLogBody"/>
              <w:rPr>
                <w:rStyle w:val="SubtleEmphasis"/>
                <w:i/>
                <w:iCs w:val="0"/>
              </w:rPr>
            </w:pPr>
          </w:p>
        </w:tc>
      </w:tr>
      <w:tr w:rsidR="00457639" w:rsidRPr="00A80D08" w:rsidTr="00D304D0">
        <w:trPr>
          <w:trHeight w:hRule="exact" w:val="227"/>
        </w:trPr>
        <w:tc>
          <w:tcPr>
            <w:tcW w:w="1146" w:type="dxa"/>
            <w:shd w:val="clear" w:color="auto" w:fill="F2F2F2"/>
          </w:tcPr>
          <w:p w:rsidR="00457639" w:rsidRPr="00A25369" w:rsidRDefault="00457639" w:rsidP="0024710D">
            <w:pPr>
              <w:pStyle w:val="ChangeLogBody"/>
              <w:rPr>
                <w:rStyle w:val="SubtleEmphasis"/>
                <w:i/>
                <w:iCs w:val="0"/>
              </w:rPr>
            </w:pPr>
          </w:p>
        </w:tc>
        <w:tc>
          <w:tcPr>
            <w:tcW w:w="5750" w:type="dxa"/>
            <w:shd w:val="clear" w:color="auto" w:fill="F2F2F2"/>
          </w:tcPr>
          <w:p w:rsidR="00457639" w:rsidRPr="00A25369" w:rsidRDefault="00457639" w:rsidP="0024710D">
            <w:pPr>
              <w:pStyle w:val="ChangeLogBody"/>
              <w:rPr>
                <w:rStyle w:val="SubtleEmphasis"/>
                <w:i/>
                <w:iCs w:val="0"/>
              </w:rPr>
            </w:pPr>
          </w:p>
        </w:tc>
        <w:tc>
          <w:tcPr>
            <w:tcW w:w="1586" w:type="dxa"/>
            <w:shd w:val="clear" w:color="auto" w:fill="F2F2F2"/>
          </w:tcPr>
          <w:p w:rsidR="00457639" w:rsidRPr="00A25369" w:rsidRDefault="00457639" w:rsidP="0024710D">
            <w:pPr>
              <w:pStyle w:val="ChangeLogBody"/>
              <w:rPr>
                <w:rStyle w:val="SubtleEmphasis"/>
                <w:i/>
                <w:iCs w:val="0"/>
              </w:rPr>
            </w:pPr>
          </w:p>
        </w:tc>
        <w:tc>
          <w:tcPr>
            <w:tcW w:w="1146" w:type="dxa"/>
            <w:shd w:val="clear" w:color="auto" w:fill="F2F2F2"/>
          </w:tcPr>
          <w:p w:rsidR="00457639" w:rsidRPr="00A25369" w:rsidRDefault="00457639" w:rsidP="0024710D">
            <w:pPr>
              <w:pStyle w:val="ChangeLogBody"/>
              <w:rPr>
                <w:rStyle w:val="SubtleEmphasis"/>
                <w:i/>
                <w:iCs w:val="0"/>
              </w:rPr>
            </w:pPr>
          </w:p>
        </w:tc>
      </w:tr>
      <w:tr w:rsidR="00457639" w:rsidRPr="00A80D08" w:rsidTr="00EE2246">
        <w:trPr>
          <w:trHeight w:hRule="exact" w:val="227"/>
        </w:trPr>
        <w:tc>
          <w:tcPr>
            <w:tcW w:w="1146" w:type="dxa"/>
            <w:shd w:val="clear" w:color="auto" w:fill="D9D9D9"/>
          </w:tcPr>
          <w:p w:rsidR="00457639" w:rsidRPr="00A25369" w:rsidRDefault="00457639" w:rsidP="00983099">
            <w:pPr>
              <w:pStyle w:val="ChangeLogBody"/>
              <w:rPr>
                <w:rStyle w:val="SubtleEmphasis"/>
                <w:i/>
                <w:iCs w:val="0"/>
              </w:rPr>
            </w:pPr>
          </w:p>
        </w:tc>
        <w:tc>
          <w:tcPr>
            <w:tcW w:w="5750" w:type="dxa"/>
            <w:shd w:val="clear" w:color="auto" w:fill="D9D9D9"/>
          </w:tcPr>
          <w:p w:rsidR="00457639" w:rsidRPr="00A25369" w:rsidRDefault="00457639" w:rsidP="00983099">
            <w:pPr>
              <w:pStyle w:val="ChangeLogBody"/>
              <w:rPr>
                <w:rStyle w:val="SubtleEmphasis"/>
                <w:i/>
                <w:iCs w:val="0"/>
              </w:rPr>
            </w:pPr>
          </w:p>
        </w:tc>
        <w:tc>
          <w:tcPr>
            <w:tcW w:w="1586" w:type="dxa"/>
            <w:shd w:val="clear" w:color="auto" w:fill="D9D9D9"/>
          </w:tcPr>
          <w:p w:rsidR="00457639" w:rsidRPr="00490A72" w:rsidRDefault="00457639" w:rsidP="00983099">
            <w:pPr>
              <w:pStyle w:val="ChangeLogBody"/>
              <w:rPr>
                <w:rStyle w:val="SubtleEmphasis"/>
                <w:i/>
              </w:rPr>
            </w:pPr>
          </w:p>
        </w:tc>
        <w:tc>
          <w:tcPr>
            <w:tcW w:w="1146" w:type="dxa"/>
            <w:shd w:val="clear" w:color="auto" w:fill="D9D9D9"/>
          </w:tcPr>
          <w:p w:rsidR="00457639" w:rsidRPr="00490A72" w:rsidRDefault="00457639" w:rsidP="00983099">
            <w:pPr>
              <w:pStyle w:val="ChangeLogBody"/>
              <w:rPr>
                <w:rStyle w:val="SubtleEmphasis"/>
                <w:i/>
              </w:rPr>
            </w:pPr>
          </w:p>
        </w:tc>
      </w:tr>
      <w:tr w:rsidR="00766EDA" w:rsidRPr="00A80D08" w:rsidTr="00D304D0">
        <w:trPr>
          <w:trHeight w:hRule="exact" w:val="227"/>
        </w:trPr>
        <w:tc>
          <w:tcPr>
            <w:tcW w:w="1146" w:type="dxa"/>
            <w:shd w:val="clear" w:color="auto" w:fill="F2F2F2"/>
          </w:tcPr>
          <w:p w:rsidR="00766EDA" w:rsidRPr="00A25369" w:rsidRDefault="00766EDA" w:rsidP="00983099">
            <w:pPr>
              <w:pStyle w:val="ChangeLogBody"/>
              <w:rPr>
                <w:rStyle w:val="SubtleEmphasis"/>
                <w:i/>
                <w:iCs w:val="0"/>
              </w:rPr>
            </w:pPr>
          </w:p>
        </w:tc>
        <w:tc>
          <w:tcPr>
            <w:tcW w:w="5750" w:type="dxa"/>
            <w:shd w:val="clear" w:color="auto" w:fill="F2F2F2"/>
          </w:tcPr>
          <w:p w:rsidR="00766EDA" w:rsidRPr="00A25369" w:rsidRDefault="00766EDA" w:rsidP="00983099">
            <w:pPr>
              <w:pStyle w:val="ChangeLogBody"/>
              <w:rPr>
                <w:rStyle w:val="SubtleEmphasis"/>
                <w:i/>
                <w:iCs w:val="0"/>
              </w:rPr>
            </w:pPr>
          </w:p>
        </w:tc>
        <w:tc>
          <w:tcPr>
            <w:tcW w:w="1586" w:type="dxa"/>
            <w:shd w:val="clear" w:color="auto" w:fill="F2F2F2"/>
          </w:tcPr>
          <w:p w:rsidR="00766EDA" w:rsidRPr="00A25369" w:rsidRDefault="00766EDA" w:rsidP="00F800D5">
            <w:pPr>
              <w:pStyle w:val="ChangeLogBody"/>
              <w:rPr>
                <w:rStyle w:val="SubtleEmphasis"/>
                <w:i/>
                <w:iCs w:val="0"/>
              </w:rPr>
            </w:pPr>
          </w:p>
        </w:tc>
        <w:tc>
          <w:tcPr>
            <w:tcW w:w="1146" w:type="dxa"/>
            <w:shd w:val="clear" w:color="auto" w:fill="F2F2F2"/>
          </w:tcPr>
          <w:p w:rsidR="00766EDA" w:rsidRPr="00A25369" w:rsidRDefault="00766EDA" w:rsidP="00F800D5">
            <w:pPr>
              <w:pStyle w:val="ChangeLogBody"/>
              <w:rPr>
                <w:rStyle w:val="SubtleEmphasis"/>
                <w:i/>
                <w:iCs w:val="0"/>
              </w:rPr>
            </w:pPr>
          </w:p>
        </w:tc>
      </w:tr>
      <w:tr w:rsidR="00766EDA" w:rsidRPr="00A80D08" w:rsidTr="00EE2246">
        <w:trPr>
          <w:trHeight w:hRule="exact" w:val="227"/>
        </w:trPr>
        <w:tc>
          <w:tcPr>
            <w:tcW w:w="1146" w:type="dxa"/>
            <w:shd w:val="clear" w:color="auto" w:fill="D9D9D9"/>
          </w:tcPr>
          <w:p w:rsidR="00766EDA" w:rsidRPr="00A80D08" w:rsidRDefault="00766EDA" w:rsidP="00983099">
            <w:pPr>
              <w:pStyle w:val="ChangeLogBody"/>
              <w:rPr>
                <w:rStyle w:val="SubtleEmphasis"/>
                <w:i/>
              </w:rPr>
            </w:pPr>
          </w:p>
        </w:tc>
        <w:tc>
          <w:tcPr>
            <w:tcW w:w="5750" w:type="dxa"/>
            <w:shd w:val="clear" w:color="auto" w:fill="D9D9D9"/>
          </w:tcPr>
          <w:p w:rsidR="00766EDA" w:rsidRPr="00A80D08" w:rsidRDefault="00766EDA" w:rsidP="00983099">
            <w:pPr>
              <w:pStyle w:val="ChangeLogBody"/>
              <w:rPr>
                <w:rStyle w:val="SubtleEmphasis"/>
                <w:i/>
              </w:rPr>
            </w:pPr>
          </w:p>
        </w:tc>
        <w:tc>
          <w:tcPr>
            <w:tcW w:w="1586" w:type="dxa"/>
            <w:shd w:val="clear" w:color="auto" w:fill="D9D9D9"/>
          </w:tcPr>
          <w:p w:rsidR="00766EDA" w:rsidRPr="00A80D08" w:rsidRDefault="00766EDA" w:rsidP="00983099">
            <w:pPr>
              <w:pStyle w:val="ChangeLogBody"/>
              <w:rPr>
                <w:rStyle w:val="SubtleEmphasis"/>
                <w:i/>
              </w:rPr>
            </w:pPr>
          </w:p>
        </w:tc>
        <w:tc>
          <w:tcPr>
            <w:tcW w:w="1146" w:type="dxa"/>
            <w:shd w:val="clear" w:color="auto" w:fill="D9D9D9"/>
          </w:tcPr>
          <w:p w:rsidR="00766EDA" w:rsidRPr="007259BC" w:rsidRDefault="00766EDA" w:rsidP="00983099">
            <w:pPr>
              <w:pStyle w:val="ChangeLogBody"/>
              <w:rPr>
                <w:rStyle w:val="SubtleEmphasis"/>
                <w:i/>
                <w:iCs w:val="0"/>
              </w:rPr>
            </w:pPr>
          </w:p>
        </w:tc>
      </w:tr>
      <w:tr w:rsidR="00766EDA" w:rsidRPr="00A80D08" w:rsidTr="00D304D0">
        <w:trPr>
          <w:trHeight w:hRule="exact" w:val="227"/>
        </w:trPr>
        <w:tc>
          <w:tcPr>
            <w:tcW w:w="1146" w:type="dxa"/>
            <w:shd w:val="clear" w:color="auto" w:fill="F2F2F2"/>
          </w:tcPr>
          <w:p w:rsidR="00766EDA" w:rsidRPr="00A80D08" w:rsidRDefault="00766EDA" w:rsidP="00983099">
            <w:pPr>
              <w:pStyle w:val="ChangeLogBody"/>
              <w:rPr>
                <w:rStyle w:val="SubtleEmphasis"/>
                <w:i/>
              </w:rPr>
            </w:pPr>
          </w:p>
        </w:tc>
        <w:tc>
          <w:tcPr>
            <w:tcW w:w="5750" w:type="dxa"/>
            <w:shd w:val="clear" w:color="auto" w:fill="F2F2F2"/>
          </w:tcPr>
          <w:p w:rsidR="00766EDA" w:rsidRPr="00A80D08" w:rsidRDefault="00766EDA" w:rsidP="00983099">
            <w:pPr>
              <w:pStyle w:val="ChangeLogBody"/>
              <w:rPr>
                <w:rStyle w:val="SubtleEmphasis"/>
                <w:i/>
              </w:rPr>
            </w:pPr>
          </w:p>
        </w:tc>
        <w:tc>
          <w:tcPr>
            <w:tcW w:w="1586" w:type="dxa"/>
            <w:shd w:val="clear" w:color="auto" w:fill="F2F2F2"/>
          </w:tcPr>
          <w:p w:rsidR="00766EDA" w:rsidRPr="00A80D08" w:rsidRDefault="00766EDA" w:rsidP="00983099">
            <w:pPr>
              <w:pStyle w:val="ChangeLogBody"/>
              <w:rPr>
                <w:rStyle w:val="SubtleEmphasis"/>
                <w:i/>
              </w:rPr>
            </w:pPr>
          </w:p>
        </w:tc>
        <w:tc>
          <w:tcPr>
            <w:tcW w:w="1146" w:type="dxa"/>
            <w:shd w:val="clear" w:color="auto" w:fill="F2F2F2"/>
          </w:tcPr>
          <w:p w:rsidR="00766EDA" w:rsidRPr="007259BC" w:rsidRDefault="00766EDA" w:rsidP="00983099">
            <w:pPr>
              <w:pStyle w:val="ChangeLogBody"/>
              <w:rPr>
                <w:rStyle w:val="SubtleEmphasis"/>
                <w:i/>
                <w:iCs w:val="0"/>
              </w:rPr>
            </w:pPr>
          </w:p>
        </w:tc>
      </w:tr>
      <w:tr w:rsidR="00605C3A" w:rsidRPr="00A80D08" w:rsidTr="00052668">
        <w:trPr>
          <w:trHeight w:hRule="exact" w:val="227"/>
        </w:trPr>
        <w:tc>
          <w:tcPr>
            <w:tcW w:w="1146" w:type="dxa"/>
            <w:shd w:val="clear" w:color="auto" w:fill="D9D9D9"/>
          </w:tcPr>
          <w:p w:rsidR="00605C3A" w:rsidRPr="00A25369" w:rsidRDefault="00605C3A" w:rsidP="00DD540B">
            <w:pPr>
              <w:pStyle w:val="ChangeLogBody"/>
              <w:rPr>
                <w:rStyle w:val="SubtleEmphasis"/>
                <w:i/>
                <w:iCs w:val="0"/>
              </w:rPr>
            </w:pPr>
          </w:p>
        </w:tc>
        <w:tc>
          <w:tcPr>
            <w:tcW w:w="5750" w:type="dxa"/>
            <w:shd w:val="clear" w:color="auto" w:fill="D9D9D9"/>
          </w:tcPr>
          <w:p w:rsidR="00605C3A" w:rsidRPr="00A25369" w:rsidRDefault="00605C3A" w:rsidP="00DD540B">
            <w:pPr>
              <w:pStyle w:val="ChangeLogBody"/>
              <w:rPr>
                <w:rStyle w:val="SubtleEmphasis"/>
                <w:i/>
                <w:iCs w:val="0"/>
              </w:rPr>
            </w:pPr>
          </w:p>
        </w:tc>
        <w:tc>
          <w:tcPr>
            <w:tcW w:w="1586" w:type="dxa"/>
            <w:shd w:val="clear" w:color="auto" w:fill="D9D9D9"/>
          </w:tcPr>
          <w:p w:rsidR="00605C3A" w:rsidRPr="00A25369" w:rsidRDefault="00605C3A" w:rsidP="00DD540B">
            <w:pPr>
              <w:pStyle w:val="ChangeLogBody"/>
              <w:rPr>
                <w:rStyle w:val="SubtleEmphasis"/>
                <w:i/>
                <w:iCs w:val="0"/>
              </w:rPr>
            </w:pPr>
          </w:p>
        </w:tc>
        <w:tc>
          <w:tcPr>
            <w:tcW w:w="1146" w:type="dxa"/>
            <w:shd w:val="clear" w:color="auto" w:fill="D9D9D9"/>
          </w:tcPr>
          <w:p w:rsidR="00605C3A" w:rsidRPr="00A25369" w:rsidRDefault="00605C3A" w:rsidP="00DD540B">
            <w:pPr>
              <w:pStyle w:val="ChangeLogBody"/>
              <w:rPr>
                <w:rStyle w:val="SubtleEmphasis"/>
                <w:i/>
                <w:iCs w:val="0"/>
              </w:rPr>
            </w:pPr>
          </w:p>
        </w:tc>
      </w:tr>
      <w:tr w:rsidR="00195A92" w:rsidRPr="00A80D08" w:rsidTr="00D304D0">
        <w:trPr>
          <w:trHeight w:hRule="exact" w:val="227"/>
        </w:trPr>
        <w:tc>
          <w:tcPr>
            <w:tcW w:w="1146" w:type="dxa"/>
            <w:shd w:val="clear" w:color="auto" w:fill="F2F2F2"/>
          </w:tcPr>
          <w:p w:rsidR="00195A92" w:rsidRPr="00A80D08" w:rsidRDefault="00195A92" w:rsidP="00983099">
            <w:pPr>
              <w:pStyle w:val="ChangeLogBody"/>
              <w:rPr>
                <w:rStyle w:val="SubtleEmphasis"/>
                <w:i/>
              </w:rPr>
            </w:pPr>
          </w:p>
        </w:tc>
        <w:tc>
          <w:tcPr>
            <w:tcW w:w="5750" w:type="dxa"/>
            <w:shd w:val="clear" w:color="auto" w:fill="F2F2F2"/>
          </w:tcPr>
          <w:p w:rsidR="00195A92" w:rsidRPr="00A25369" w:rsidRDefault="00195A92" w:rsidP="00DD540B">
            <w:pPr>
              <w:pStyle w:val="ChangeLogBody"/>
              <w:rPr>
                <w:rStyle w:val="SubtleEmphasis"/>
                <w:i/>
                <w:iCs w:val="0"/>
              </w:rPr>
            </w:pPr>
          </w:p>
        </w:tc>
        <w:tc>
          <w:tcPr>
            <w:tcW w:w="1586" w:type="dxa"/>
            <w:shd w:val="clear" w:color="auto" w:fill="F2F2F2"/>
          </w:tcPr>
          <w:p w:rsidR="00195A92" w:rsidRPr="00A25369" w:rsidRDefault="00195A92" w:rsidP="00DD540B">
            <w:pPr>
              <w:pStyle w:val="ChangeLogBody"/>
              <w:rPr>
                <w:rStyle w:val="SubtleEmphasis"/>
                <w:i/>
                <w:iCs w:val="0"/>
              </w:rPr>
            </w:pPr>
          </w:p>
        </w:tc>
        <w:tc>
          <w:tcPr>
            <w:tcW w:w="1146" w:type="dxa"/>
            <w:shd w:val="clear" w:color="auto" w:fill="F2F2F2"/>
          </w:tcPr>
          <w:p w:rsidR="00195A92" w:rsidRPr="00A25369" w:rsidRDefault="00195A92" w:rsidP="00DD540B">
            <w:pPr>
              <w:pStyle w:val="ChangeLogBody"/>
              <w:rPr>
                <w:rStyle w:val="SubtleEmphasis"/>
                <w:i/>
                <w:iCs w:val="0"/>
              </w:rPr>
            </w:pPr>
          </w:p>
        </w:tc>
      </w:tr>
      <w:tr w:rsidR="00C16702" w:rsidRPr="00A80D08" w:rsidTr="00052668">
        <w:trPr>
          <w:trHeight w:hRule="exact" w:val="227"/>
        </w:trPr>
        <w:tc>
          <w:tcPr>
            <w:tcW w:w="1146" w:type="dxa"/>
            <w:shd w:val="clear" w:color="auto" w:fill="D9D9D9"/>
          </w:tcPr>
          <w:p w:rsidR="00C16702" w:rsidRPr="00A25369" w:rsidRDefault="00C16702" w:rsidP="00DD540B">
            <w:pPr>
              <w:pStyle w:val="ChangeLogBody"/>
              <w:rPr>
                <w:rStyle w:val="SubtleEmphasis"/>
                <w:i/>
                <w:iCs w:val="0"/>
              </w:rPr>
            </w:pPr>
          </w:p>
        </w:tc>
        <w:tc>
          <w:tcPr>
            <w:tcW w:w="5750" w:type="dxa"/>
            <w:shd w:val="clear" w:color="auto" w:fill="D9D9D9"/>
          </w:tcPr>
          <w:p w:rsidR="00C16702" w:rsidRPr="00A25369" w:rsidRDefault="00C16702" w:rsidP="00C16702">
            <w:pPr>
              <w:pStyle w:val="ChangeLogBody"/>
              <w:rPr>
                <w:rStyle w:val="SubtleEmphasis"/>
                <w:i/>
                <w:iCs w:val="0"/>
              </w:rPr>
            </w:pPr>
          </w:p>
        </w:tc>
        <w:tc>
          <w:tcPr>
            <w:tcW w:w="1586" w:type="dxa"/>
            <w:shd w:val="clear" w:color="auto" w:fill="D9D9D9"/>
          </w:tcPr>
          <w:p w:rsidR="00C16702" w:rsidRPr="00A25369" w:rsidRDefault="00C16702" w:rsidP="00DD540B">
            <w:pPr>
              <w:pStyle w:val="ChangeLogBody"/>
              <w:rPr>
                <w:rStyle w:val="SubtleEmphasis"/>
                <w:i/>
                <w:iCs w:val="0"/>
              </w:rPr>
            </w:pPr>
          </w:p>
        </w:tc>
        <w:tc>
          <w:tcPr>
            <w:tcW w:w="1146" w:type="dxa"/>
            <w:shd w:val="clear" w:color="auto" w:fill="D9D9D9"/>
          </w:tcPr>
          <w:p w:rsidR="00C16702" w:rsidRPr="00A25369" w:rsidRDefault="00C16702" w:rsidP="00DD540B">
            <w:pPr>
              <w:pStyle w:val="ChangeLogBody"/>
              <w:rPr>
                <w:rStyle w:val="SubtleEmphasis"/>
                <w:i/>
                <w:iCs w:val="0"/>
              </w:rPr>
            </w:pPr>
          </w:p>
        </w:tc>
      </w:tr>
      <w:tr w:rsidR="00C16702" w:rsidRPr="00A80D08" w:rsidTr="00D304D0">
        <w:trPr>
          <w:trHeight w:hRule="exact" w:val="227"/>
        </w:trPr>
        <w:tc>
          <w:tcPr>
            <w:tcW w:w="1146" w:type="dxa"/>
            <w:shd w:val="clear" w:color="auto" w:fill="F2F2F2"/>
          </w:tcPr>
          <w:p w:rsidR="00C16702" w:rsidRPr="00A80D08" w:rsidRDefault="00C16702" w:rsidP="00983099">
            <w:pPr>
              <w:pStyle w:val="ChangeLogBody"/>
              <w:rPr>
                <w:rStyle w:val="SubtleEmphasis"/>
                <w:i/>
              </w:rPr>
            </w:pPr>
          </w:p>
        </w:tc>
        <w:tc>
          <w:tcPr>
            <w:tcW w:w="5750" w:type="dxa"/>
            <w:shd w:val="clear" w:color="auto" w:fill="F2F2F2"/>
          </w:tcPr>
          <w:p w:rsidR="00C16702" w:rsidRPr="00A80D08" w:rsidRDefault="00C16702" w:rsidP="00C16702">
            <w:pPr>
              <w:pStyle w:val="ChangeLogBody"/>
              <w:rPr>
                <w:rStyle w:val="SubtleEmphasis"/>
                <w:i/>
              </w:rPr>
            </w:pPr>
          </w:p>
        </w:tc>
        <w:tc>
          <w:tcPr>
            <w:tcW w:w="1586" w:type="dxa"/>
            <w:shd w:val="clear" w:color="auto" w:fill="F2F2F2"/>
          </w:tcPr>
          <w:p w:rsidR="00C16702" w:rsidRPr="00A25369" w:rsidRDefault="00C16702" w:rsidP="00DD540B">
            <w:pPr>
              <w:pStyle w:val="ChangeLogBody"/>
              <w:rPr>
                <w:rStyle w:val="SubtleEmphasis"/>
                <w:i/>
                <w:iCs w:val="0"/>
              </w:rPr>
            </w:pPr>
          </w:p>
        </w:tc>
        <w:tc>
          <w:tcPr>
            <w:tcW w:w="1146" w:type="dxa"/>
            <w:shd w:val="clear" w:color="auto" w:fill="F2F2F2"/>
          </w:tcPr>
          <w:p w:rsidR="00C16702" w:rsidRPr="00A25369" w:rsidRDefault="00C16702" w:rsidP="00DD540B">
            <w:pPr>
              <w:pStyle w:val="ChangeLogBody"/>
              <w:rPr>
                <w:rStyle w:val="SubtleEmphasis"/>
                <w:i/>
                <w:iCs w:val="0"/>
              </w:rPr>
            </w:pPr>
          </w:p>
        </w:tc>
      </w:tr>
      <w:tr w:rsidR="005B6A31" w:rsidRPr="00A80D08" w:rsidTr="003A3CC0">
        <w:trPr>
          <w:trHeight w:hRule="exact" w:val="227"/>
        </w:trPr>
        <w:tc>
          <w:tcPr>
            <w:tcW w:w="1146" w:type="dxa"/>
            <w:shd w:val="clear" w:color="auto" w:fill="D9D9D9"/>
          </w:tcPr>
          <w:p w:rsidR="005B6A31" w:rsidRPr="00A25369" w:rsidRDefault="005B6A31" w:rsidP="00466DDF">
            <w:pPr>
              <w:pStyle w:val="ChangeLogBody"/>
              <w:rPr>
                <w:rStyle w:val="SubtleEmphasis"/>
                <w:i/>
                <w:iCs w:val="0"/>
              </w:rPr>
            </w:pPr>
          </w:p>
        </w:tc>
        <w:tc>
          <w:tcPr>
            <w:tcW w:w="5750" w:type="dxa"/>
            <w:shd w:val="clear" w:color="auto" w:fill="D9D9D9"/>
          </w:tcPr>
          <w:p w:rsidR="005B6A31" w:rsidRPr="00A25369" w:rsidRDefault="005B6A31" w:rsidP="00466DDF">
            <w:pPr>
              <w:pStyle w:val="ChangeLogBody"/>
              <w:rPr>
                <w:rStyle w:val="SubtleEmphasis"/>
                <w:i/>
                <w:iCs w:val="0"/>
              </w:rPr>
            </w:pPr>
          </w:p>
        </w:tc>
        <w:tc>
          <w:tcPr>
            <w:tcW w:w="1586" w:type="dxa"/>
            <w:shd w:val="clear" w:color="auto" w:fill="D9D9D9"/>
          </w:tcPr>
          <w:p w:rsidR="005B6A31" w:rsidRPr="00A25369" w:rsidRDefault="005B6A31" w:rsidP="00466DDF">
            <w:pPr>
              <w:pStyle w:val="ChangeLogBody"/>
              <w:rPr>
                <w:rStyle w:val="SubtleEmphasis"/>
                <w:i/>
                <w:iCs w:val="0"/>
              </w:rPr>
            </w:pPr>
          </w:p>
        </w:tc>
        <w:tc>
          <w:tcPr>
            <w:tcW w:w="1146" w:type="dxa"/>
            <w:shd w:val="clear" w:color="auto" w:fill="D9D9D9"/>
          </w:tcPr>
          <w:p w:rsidR="005B6A31" w:rsidRPr="00A25369" w:rsidRDefault="005B6A31" w:rsidP="00466DDF">
            <w:pPr>
              <w:pStyle w:val="ChangeLogBody"/>
              <w:rPr>
                <w:rStyle w:val="SubtleEmphasis"/>
                <w:i/>
                <w:iCs w:val="0"/>
              </w:rPr>
            </w:pPr>
          </w:p>
        </w:tc>
      </w:tr>
      <w:tr w:rsidR="005B6A31" w:rsidRPr="00A80D08" w:rsidTr="00D304D0">
        <w:trPr>
          <w:trHeight w:hRule="exact" w:val="227"/>
        </w:trPr>
        <w:tc>
          <w:tcPr>
            <w:tcW w:w="1146" w:type="dxa"/>
            <w:shd w:val="clear" w:color="auto" w:fill="F2F2F2"/>
          </w:tcPr>
          <w:p w:rsidR="005B6A31" w:rsidRDefault="005B6A31" w:rsidP="00983099">
            <w:pPr>
              <w:pStyle w:val="ChangeLogBody"/>
              <w:rPr>
                <w:rStyle w:val="SubtleEmphasis"/>
                <w:i/>
              </w:rPr>
            </w:pPr>
          </w:p>
        </w:tc>
        <w:tc>
          <w:tcPr>
            <w:tcW w:w="5750" w:type="dxa"/>
            <w:shd w:val="clear" w:color="auto" w:fill="F2F2F2"/>
          </w:tcPr>
          <w:p w:rsidR="005B6A31" w:rsidRDefault="005B6A31" w:rsidP="00983099">
            <w:pPr>
              <w:pStyle w:val="ChangeLogBody"/>
              <w:rPr>
                <w:rStyle w:val="SubtleEmphasis"/>
                <w:i/>
              </w:rPr>
            </w:pPr>
          </w:p>
        </w:tc>
        <w:tc>
          <w:tcPr>
            <w:tcW w:w="1586" w:type="dxa"/>
            <w:shd w:val="clear" w:color="auto" w:fill="F2F2F2"/>
          </w:tcPr>
          <w:p w:rsidR="005B6A31" w:rsidRDefault="005B6A31" w:rsidP="00983099">
            <w:pPr>
              <w:pStyle w:val="ChangeLogBody"/>
              <w:rPr>
                <w:rStyle w:val="SubtleEmphasis"/>
                <w:i/>
              </w:rPr>
            </w:pPr>
          </w:p>
        </w:tc>
        <w:tc>
          <w:tcPr>
            <w:tcW w:w="1146" w:type="dxa"/>
            <w:shd w:val="clear" w:color="auto" w:fill="F2F2F2"/>
          </w:tcPr>
          <w:p w:rsidR="005B6A31" w:rsidRDefault="005B6A31" w:rsidP="00983099">
            <w:pPr>
              <w:pStyle w:val="ChangeLogBody"/>
              <w:rPr>
                <w:rStyle w:val="SubtleEmphasis"/>
                <w:i/>
              </w:rPr>
            </w:pPr>
          </w:p>
        </w:tc>
      </w:tr>
      <w:tr w:rsidR="005B6A31" w:rsidRPr="00A80D08" w:rsidTr="003A3CC0">
        <w:trPr>
          <w:trHeight w:hRule="exact" w:val="227"/>
        </w:trPr>
        <w:tc>
          <w:tcPr>
            <w:tcW w:w="1146" w:type="dxa"/>
            <w:shd w:val="clear" w:color="auto" w:fill="D9D9D9"/>
          </w:tcPr>
          <w:p w:rsidR="005B6A31" w:rsidRDefault="005B6A31" w:rsidP="00983099">
            <w:pPr>
              <w:pStyle w:val="ChangeLogBody"/>
              <w:rPr>
                <w:rStyle w:val="SubtleEmphasis"/>
                <w:i/>
              </w:rPr>
            </w:pPr>
          </w:p>
        </w:tc>
        <w:tc>
          <w:tcPr>
            <w:tcW w:w="5750" w:type="dxa"/>
            <w:shd w:val="clear" w:color="auto" w:fill="D9D9D9"/>
          </w:tcPr>
          <w:p w:rsidR="005B6A31" w:rsidRDefault="005B6A31" w:rsidP="00983099">
            <w:pPr>
              <w:pStyle w:val="ChangeLogBody"/>
              <w:rPr>
                <w:rStyle w:val="SubtleEmphasis"/>
                <w:i/>
              </w:rPr>
            </w:pPr>
          </w:p>
        </w:tc>
        <w:tc>
          <w:tcPr>
            <w:tcW w:w="1586" w:type="dxa"/>
            <w:shd w:val="clear" w:color="auto" w:fill="D9D9D9"/>
          </w:tcPr>
          <w:p w:rsidR="005B6A31" w:rsidRDefault="005B6A31" w:rsidP="00983099">
            <w:pPr>
              <w:pStyle w:val="ChangeLogBody"/>
              <w:rPr>
                <w:rStyle w:val="SubtleEmphasis"/>
                <w:i/>
              </w:rPr>
            </w:pPr>
          </w:p>
        </w:tc>
        <w:tc>
          <w:tcPr>
            <w:tcW w:w="1146" w:type="dxa"/>
            <w:shd w:val="clear" w:color="auto" w:fill="D9D9D9"/>
          </w:tcPr>
          <w:p w:rsidR="005B6A31" w:rsidRDefault="005B6A31" w:rsidP="00983099">
            <w:pPr>
              <w:pStyle w:val="ChangeLogBody"/>
              <w:rPr>
                <w:rStyle w:val="SubtleEmphasis"/>
                <w:i/>
              </w:rPr>
            </w:pPr>
          </w:p>
        </w:tc>
      </w:tr>
      <w:tr w:rsidR="005B6A31" w:rsidRPr="00A80D08" w:rsidTr="00D304D0">
        <w:trPr>
          <w:trHeight w:hRule="exact" w:val="227"/>
        </w:trPr>
        <w:tc>
          <w:tcPr>
            <w:tcW w:w="1146" w:type="dxa"/>
            <w:shd w:val="clear" w:color="auto" w:fill="F2F2F2"/>
          </w:tcPr>
          <w:p w:rsidR="005B6A31" w:rsidRDefault="005B6A31" w:rsidP="00983099">
            <w:pPr>
              <w:pStyle w:val="ChangeLogBody"/>
              <w:rPr>
                <w:rStyle w:val="SubtleEmphasis"/>
                <w:i/>
              </w:rPr>
            </w:pPr>
          </w:p>
        </w:tc>
        <w:tc>
          <w:tcPr>
            <w:tcW w:w="5750" w:type="dxa"/>
            <w:shd w:val="clear" w:color="auto" w:fill="F2F2F2"/>
          </w:tcPr>
          <w:p w:rsidR="005B6A31" w:rsidRDefault="005B6A31" w:rsidP="00983099">
            <w:pPr>
              <w:pStyle w:val="ChangeLogBody"/>
              <w:rPr>
                <w:rStyle w:val="SubtleEmphasis"/>
                <w:i/>
              </w:rPr>
            </w:pPr>
          </w:p>
        </w:tc>
        <w:tc>
          <w:tcPr>
            <w:tcW w:w="1586" w:type="dxa"/>
            <w:shd w:val="clear" w:color="auto" w:fill="F2F2F2"/>
          </w:tcPr>
          <w:p w:rsidR="005B6A31" w:rsidRDefault="005B6A31" w:rsidP="00983099">
            <w:pPr>
              <w:pStyle w:val="ChangeLogBody"/>
              <w:rPr>
                <w:rStyle w:val="SubtleEmphasis"/>
                <w:i/>
              </w:rPr>
            </w:pPr>
          </w:p>
        </w:tc>
        <w:tc>
          <w:tcPr>
            <w:tcW w:w="1146" w:type="dxa"/>
            <w:shd w:val="clear" w:color="auto" w:fill="F2F2F2"/>
          </w:tcPr>
          <w:p w:rsidR="005B6A31" w:rsidRDefault="005B6A31" w:rsidP="00983099">
            <w:pPr>
              <w:pStyle w:val="ChangeLogBody"/>
              <w:rPr>
                <w:rStyle w:val="SubtleEmphasis"/>
                <w:i/>
              </w:rPr>
            </w:pPr>
          </w:p>
        </w:tc>
      </w:tr>
    </w:tbl>
    <w:p w:rsidR="00496B40" w:rsidRDefault="00496B40" w:rsidP="00983099">
      <w:pPr>
        <w:sectPr w:rsidR="00496B40" w:rsidSect="00D53B7E">
          <w:pgSz w:w="12240" w:h="15840"/>
          <w:pgMar w:top="1440" w:right="1440" w:bottom="1440" w:left="1440" w:header="720" w:footer="720" w:gutter="0"/>
          <w:cols w:space="720"/>
          <w:titlePg/>
          <w:docGrid w:linePitch="360"/>
        </w:sectPr>
      </w:pPr>
    </w:p>
    <w:p w:rsidR="007A316F" w:rsidRPr="00365FB5" w:rsidRDefault="008307DF" w:rsidP="00983099">
      <w:pPr>
        <w:pStyle w:val="Heading1"/>
      </w:pPr>
      <w:bookmarkStart w:id="6" w:name="_Toc240199172"/>
      <w:bookmarkStart w:id="7" w:name="_Toc528922314"/>
      <w:r w:rsidRPr="00365FB5">
        <w:lastRenderedPageBreak/>
        <w:t xml:space="preserve">Executive </w:t>
      </w:r>
      <w:r w:rsidR="00FE604D" w:rsidRPr="00365FB5">
        <w:t>S</w:t>
      </w:r>
      <w:r w:rsidR="00CD6F48" w:rsidRPr="00365FB5">
        <w:t>ummary</w:t>
      </w:r>
      <w:bookmarkEnd w:id="6"/>
      <w:bookmarkEnd w:id="7"/>
    </w:p>
    <w:p w:rsidR="008307DF" w:rsidRDefault="008307DF" w:rsidP="00983099">
      <w:pPr>
        <w:pStyle w:val="Heading2"/>
      </w:pPr>
      <w:bookmarkStart w:id="8" w:name="_Toc246161124"/>
      <w:bookmarkStart w:id="9" w:name="_Toc528922315"/>
      <w:bookmarkStart w:id="10" w:name="_Toc240199185"/>
      <w:r w:rsidRPr="00711A4A">
        <w:t>Description</w:t>
      </w:r>
      <w:bookmarkEnd w:id="8"/>
      <w:bookmarkEnd w:id="9"/>
    </w:p>
    <w:sdt>
      <w:sdtPr>
        <w:rPr>
          <w:rFonts w:ascii="Minion-Regular" w:hAnsi="Minion-Regular" w:cs="Minion-Regular"/>
          <w:i/>
          <w:color w:val="548DD4"/>
        </w:rPr>
        <w:id w:val="-1107504587"/>
        <w:placeholder>
          <w:docPart w:val="C123BE81083340048F9ED1F4EF20EC69"/>
        </w:placeholder>
      </w:sdtPr>
      <w:sdtEndPr>
        <w:rPr>
          <w:rFonts w:ascii="Calibri" w:hAnsi="Calibri" w:cs="Times New Roman"/>
          <w:i w:val="0"/>
          <w:color w:val="auto"/>
        </w:rPr>
      </w:sdtEndPr>
      <w:sdtContent>
        <w:p w:rsidR="00EA6295" w:rsidRDefault="00EA6295" w:rsidP="00EA6295">
          <w:pPr>
            <w:spacing w:after="0"/>
          </w:pPr>
          <w:r>
            <w:t xml:space="preserve">Take control of a turncoat pilot on a mission of redemption. Champion his rise from traitor to hero as he </w:t>
          </w:r>
          <w:r w:rsidR="006E4DAD">
            <w:t>excels</w:t>
          </w:r>
          <w:r>
            <w:t xml:space="preserve"> through the ranks and proves his detractors wrong. Will good triumph over evil, or will Razorback fail to accomplish his dreams of a world without hate? Only you can truly decide.</w:t>
          </w:r>
        </w:p>
      </w:sdtContent>
    </w:sdt>
    <w:p w:rsidR="00EA6295" w:rsidRPr="00EA6295" w:rsidRDefault="00EA6295" w:rsidP="00EA6295"/>
    <w:p w:rsidR="008307DF" w:rsidRDefault="008307DF" w:rsidP="00983099">
      <w:pPr>
        <w:pStyle w:val="Heading2"/>
      </w:pPr>
      <w:bookmarkStart w:id="11" w:name="_Toc240199174"/>
      <w:bookmarkStart w:id="12" w:name="_Toc246161125"/>
      <w:bookmarkStart w:id="13" w:name="_Toc528922316"/>
      <w:r>
        <w:t>Features</w:t>
      </w:r>
      <w:bookmarkEnd w:id="11"/>
      <w:bookmarkEnd w:id="12"/>
      <w:bookmarkEnd w:id="13"/>
    </w:p>
    <w:p w:rsidR="00F64B8A" w:rsidRDefault="006E4DAD" w:rsidP="00743324">
      <w:pPr>
        <w:pStyle w:val="NumberedList"/>
        <w:numPr>
          <w:ilvl w:val="0"/>
          <w:numId w:val="5"/>
        </w:numPr>
      </w:pPr>
      <w:bookmarkStart w:id="14" w:name="_Toc246161127"/>
      <w:bookmarkStart w:id="15" w:name="_Toc240199176"/>
      <w:r>
        <w:t>Non-linear story allows for multiple different gameplay paths to be explored, each with their own individual stories to tell.</w:t>
      </w:r>
    </w:p>
    <w:p w:rsidR="00F64B8A" w:rsidRDefault="006E4DAD" w:rsidP="00743324">
      <w:pPr>
        <w:pStyle w:val="NumberedList"/>
        <w:numPr>
          <w:ilvl w:val="0"/>
          <w:numId w:val="5"/>
        </w:numPr>
      </w:pPr>
      <w:r>
        <w:t>Each gameplay path features a hard moral choice the player has to make which will greatly affect the outcome of the war.</w:t>
      </w:r>
    </w:p>
    <w:p w:rsidR="00F64B8A" w:rsidRDefault="006E4DAD" w:rsidP="00743324">
      <w:pPr>
        <w:pStyle w:val="NumberedList"/>
        <w:numPr>
          <w:ilvl w:val="0"/>
          <w:numId w:val="5"/>
        </w:numPr>
      </w:pPr>
      <w:r>
        <w:t>A very broad spectrum of aircraft and weapons means there’s an aircraft for virtually everyone.</w:t>
      </w:r>
    </w:p>
    <w:p w:rsidR="003317E8" w:rsidRPr="003317E8" w:rsidRDefault="00DC2A79" w:rsidP="00743324">
      <w:pPr>
        <w:pStyle w:val="ListParagraph"/>
        <w:numPr>
          <w:ilvl w:val="0"/>
          <w:numId w:val="5"/>
        </w:numPr>
        <w:spacing w:before="0" w:after="180" w:line="264" w:lineRule="auto"/>
      </w:pPr>
      <w:r>
        <w:t>Ranked online gameplay</w:t>
      </w:r>
      <w:r w:rsidR="006E4DAD">
        <w:t xml:space="preserve"> to determine who the strongest aces really are.*</w:t>
      </w:r>
    </w:p>
    <w:p w:rsidR="002C3418" w:rsidRPr="00CD71E4" w:rsidRDefault="002C3418" w:rsidP="000A40F5">
      <w:pPr>
        <w:jc w:val="right"/>
        <w:rPr>
          <w:rFonts w:ascii="Arial" w:hAnsi="Arial" w:cs="Arial"/>
          <w:color w:val="FF0000"/>
        </w:rPr>
      </w:pPr>
      <w:r w:rsidRPr="00CD71E4">
        <w:t>*</w:t>
      </w:r>
      <w:r w:rsidR="00466DDF">
        <w:rPr>
          <w:sz w:val="16"/>
        </w:rPr>
        <w:t>proposed feature, may not be in final release</w:t>
      </w:r>
    </w:p>
    <w:p w:rsidR="008307DF" w:rsidRDefault="008307DF" w:rsidP="00983099">
      <w:pPr>
        <w:pStyle w:val="Heading2"/>
      </w:pPr>
      <w:bookmarkStart w:id="16" w:name="_Toc528922317"/>
      <w:r>
        <w:t>Project Goals</w:t>
      </w:r>
      <w:bookmarkEnd w:id="14"/>
      <w:bookmarkEnd w:id="16"/>
    </w:p>
    <w:p w:rsidR="008307DF" w:rsidRPr="00384D61" w:rsidRDefault="00DC2A79" w:rsidP="00983099">
      <w:pPr>
        <w:pStyle w:val="Body2"/>
      </w:pPr>
      <w:r>
        <w:t>The overall project goal is to develop this air combat simulation/action game and put it out onto the market. If executed successfully this game could breathe new life into the genre with its unique story and decision-making system.</w:t>
      </w:r>
    </w:p>
    <w:p w:rsidR="008307DF" w:rsidRPr="00FB3A6D" w:rsidRDefault="008307DF" w:rsidP="00983099">
      <w:pPr>
        <w:pStyle w:val="Heading3"/>
      </w:pPr>
      <w:bookmarkStart w:id="17" w:name="_Toc240199177"/>
      <w:bookmarkStart w:id="18" w:name="_Toc246161128"/>
      <w:bookmarkEnd w:id="15"/>
      <w:r w:rsidRPr="00FB3A6D">
        <w:t>License Integrity</w:t>
      </w:r>
      <w:bookmarkEnd w:id="17"/>
      <w:bookmarkEnd w:id="18"/>
    </w:p>
    <w:p w:rsidR="00F64B8A" w:rsidRDefault="00DC2A79" w:rsidP="00F64B8A">
      <w:pPr>
        <w:pStyle w:val="Body3"/>
      </w:pPr>
      <w:r>
        <w:lastRenderedPageBreak/>
        <w:t>We are borrowing IP from a number of different aircraft manufacturers, including: Boeing, Sukhoi Design Bureau, and Lockheed Martin. All of the different IP’s borrowed/licensed will be for aircraft to be used in the game.</w:t>
      </w:r>
    </w:p>
    <w:p w:rsidR="0035487A" w:rsidRDefault="0035487A" w:rsidP="00983099">
      <w:pPr>
        <w:pStyle w:val="Heading3"/>
      </w:pPr>
      <w:r>
        <w:t>Visual Treatment</w:t>
      </w:r>
    </w:p>
    <w:p w:rsidR="0035487A" w:rsidRPr="00717119" w:rsidRDefault="00DC2A79" w:rsidP="00983099">
      <w:pPr>
        <w:pStyle w:val="Body3"/>
      </w:pPr>
      <w:r>
        <w:t>The visual style of this game will need to be as realistic as possible so that everything feels as real as possible. Cutscenes will need to be highly detailed and finely tuned. Aircraft models will need to be as precise as possible.</w:t>
      </w:r>
    </w:p>
    <w:p w:rsidR="008307DF" w:rsidRPr="00077359" w:rsidRDefault="008307DF" w:rsidP="00983099">
      <w:pPr>
        <w:pStyle w:val="Heading2"/>
      </w:pPr>
      <w:bookmarkStart w:id="19" w:name="_Toc246161129"/>
      <w:bookmarkStart w:id="20" w:name="_Toc528922318"/>
      <w:r w:rsidRPr="00077359">
        <w:t>Gameplay Overview</w:t>
      </w:r>
      <w:bookmarkEnd w:id="19"/>
      <w:bookmarkEnd w:id="20"/>
    </w:p>
    <w:p w:rsidR="009626D6" w:rsidRDefault="00DC2A79" w:rsidP="00241714">
      <w:pPr>
        <w:pStyle w:val="Body2"/>
      </w:pPr>
      <w:r>
        <w:t xml:space="preserve">The gameplay of Wings Over Avalon is fairly standard to what most expect from an air combat simulation/action game, but with the twist of the player choosing their combat specialization. </w:t>
      </w:r>
      <w:r w:rsidR="004F6A29">
        <w:t>The player can choose to focus on air-to-ground attacks, air-to-air attacks, or a healthy mixture of both. This means the gameplay will differ greatly between each of the three storylines, making each play through feel fresh.</w:t>
      </w:r>
    </w:p>
    <w:p w:rsidR="00C2074F" w:rsidRDefault="00C2074F" w:rsidP="00983099">
      <w:pPr>
        <w:pStyle w:val="Heading3"/>
      </w:pPr>
      <w:bookmarkStart w:id="21" w:name="_Toc246161130"/>
      <w:r>
        <w:t xml:space="preserve">Player </w:t>
      </w:r>
      <w:r w:rsidR="008307DF">
        <w:t>Objectives</w:t>
      </w:r>
      <w:bookmarkEnd w:id="21"/>
    </w:p>
    <w:p w:rsidR="009626D6" w:rsidRDefault="004F6A29" w:rsidP="009626D6">
      <w:pPr>
        <w:pStyle w:val="NumberedList"/>
        <w:ind w:left="1440"/>
      </w:pPr>
      <w:r>
        <w:t>The player is trying to re-establish their name and win the war against Virenis in the process.</w:t>
      </w:r>
      <w:r w:rsidR="009626D6">
        <w:t xml:space="preserve"> </w:t>
      </w:r>
    </w:p>
    <w:p w:rsidR="009626D6" w:rsidRDefault="004F6A29" w:rsidP="009626D6">
      <w:pPr>
        <w:pStyle w:val="NumberedList"/>
        <w:ind w:left="1440"/>
      </w:pPr>
      <w:r>
        <w:t>The player also wants to realize their dream of a world without hate, which they believe can be done by defeating the nation of Virenis in battle.</w:t>
      </w:r>
    </w:p>
    <w:p w:rsidR="008307DF" w:rsidRDefault="004F4356" w:rsidP="00983099">
      <w:pPr>
        <w:pStyle w:val="Heading3"/>
      </w:pPr>
      <w:bookmarkStart w:id="22" w:name="_Toc240199182"/>
      <w:bookmarkStart w:id="23" w:name="_Toc246161134"/>
      <w:r>
        <w:t>Game M</w:t>
      </w:r>
      <w:r w:rsidR="008307DF">
        <w:t>odes</w:t>
      </w:r>
      <w:bookmarkEnd w:id="22"/>
      <w:bookmarkEnd w:id="23"/>
    </w:p>
    <w:p w:rsidR="002C3418" w:rsidRDefault="00F64B8A" w:rsidP="00983099">
      <w:pPr>
        <w:pStyle w:val="Body3"/>
        <w:rPr>
          <w:rStyle w:val="Strong"/>
        </w:rPr>
      </w:pPr>
      <w:bookmarkStart w:id="24" w:name="_Toc240199178"/>
      <w:bookmarkStart w:id="25" w:name="_Toc246161136"/>
      <w:bookmarkStart w:id="26" w:name="_Toc240199184"/>
      <w:r>
        <w:rPr>
          <w:rStyle w:val="Strong"/>
        </w:rPr>
        <w:t>Story</w:t>
      </w:r>
      <w:r w:rsidR="002C3418">
        <w:rPr>
          <w:rStyle w:val="Strong"/>
        </w:rPr>
        <w:t xml:space="preserve"> Mode:</w:t>
      </w:r>
    </w:p>
    <w:p w:rsidR="00F64B8A" w:rsidRDefault="004F6A29" w:rsidP="00F64B8A">
      <w:pPr>
        <w:pStyle w:val="Body3"/>
      </w:pPr>
      <w:r>
        <w:t xml:space="preserve">Wings Over Avalon features a non-linear story which branches based on the decisions of the player. Each mode progresses through the rise from traitor to hero, with their own nuances and missions </w:t>
      </w:r>
      <w:r w:rsidR="005A40C3">
        <w:t xml:space="preserve">during said rise. The story then ends </w:t>
      </w:r>
      <w:r w:rsidR="005A40C3">
        <w:lastRenderedPageBreak/>
        <w:t>in one of two outcomes: The player succeeding and Avalon winning the war, or the player failing and Avalon losing the war.</w:t>
      </w:r>
    </w:p>
    <w:p w:rsidR="002C3418" w:rsidRPr="0001799D" w:rsidRDefault="005A40C3" w:rsidP="00983099">
      <w:pPr>
        <w:pStyle w:val="Body3"/>
        <w:rPr>
          <w:rStyle w:val="Strong"/>
        </w:rPr>
      </w:pPr>
      <w:r>
        <w:rPr>
          <w:rStyle w:val="Strong"/>
        </w:rPr>
        <w:t>Top Gun</w:t>
      </w:r>
      <w:r w:rsidR="00F64B8A">
        <w:rPr>
          <w:rStyle w:val="Strong"/>
        </w:rPr>
        <w:t xml:space="preserve"> </w:t>
      </w:r>
      <w:r w:rsidR="00466DDF">
        <w:rPr>
          <w:rStyle w:val="Strong"/>
        </w:rPr>
        <w:t>Mode</w:t>
      </w:r>
      <w:r w:rsidR="002C3418">
        <w:rPr>
          <w:rStyle w:val="Strong"/>
        </w:rPr>
        <w:t>:</w:t>
      </w:r>
    </w:p>
    <w:p w:rsidR="002C3418" w:rsidRDefault="005A40C3" w:rsidP="00983099">
      <w:pPr>
        <w:pStyle w:val="Body3"/>
      </w:pPr>
      <w:r>
        <w:t>In Top Gun mode the player fights against endless waves of enemy aircraft, with an enemy ace squadron appearing every 10 waves. The player is given unlimited ammunition and choice of any aircraft in the game (aside from secret aircraft) regardless of whether they’ve been purchased in the campaign or not.</w:t>
      </w:r>
    </w:p>
    <w:p w:rsidR="008307DF" w:rsidRPr="001432DD" w:rsidRDefault="008307DF" w:rsidP="00983099">
      <w:pPr>
        <w:pStyle w:val="Heading2"/>
      </w:pPr>
      <w:bookmarkStart w:id="27" w:name="_Toc528922319"/>
      <w:r w:rsidRPr="001432DD">
        <w:t>First 5 Minutes</w:t>
      </w:r>
      <w:bookmarkEnd w:id="24"/>
      <w:bookmarkEnd w:id="25"/>
      <w:bookmarkEnd w:id="27"/>
    </w:p>
    <w:bookmarkEnd w:id="26"/>
    <w:p w:rsidR="001432DD" w:rsidRPr="009626D6" w:rsidRDefault="00CC719E" w:rsidP="009626D6">
      <w:pPr>
        <w:pStyle w:val="Body2"/>
      </w:pPr>
      <w:r>
        <w:t>During the first five minutes the player experiences a cutscene in which they learn about Razorback, and about the war. After the completion of the cutscene the gameplay begins, the player taking control of Razorback’s F4 Phantom. The player is chased into Avalonian airspace by a Virenis Hunting Squadron,</w:t>
      </w:r>
      <w:r w:rsidR="005437D4">
        <w:t xml:space="preserve"> the</w:t>
      </w:r>
      <w:r>
        <w:t xml:space="preserve"> 31</w:t>
      </w:r>
      <w:r w:rsidRPr="00CC719E">
        <w:rPr>
          <w:vertAlign w:val="superscript"/>
        </w:rPr>
        <w:t>st</w:t>
      </w:r>
      <w:r>
        <w:t xml:space="preserve"> </w:t>
      </w:r>
      <w:r w:rsidR="005437D4">
        <w:t>Tactical Hunting Squadron of the Virenis Royal Air Force:</w:t>
      </w:r>
      <w:r>
        <w:t xml:space="preserve"> </w:t>
      </w:r>
      <w:r w:rsidR="005437D4">
        <w:t>Sh</w:t>
      </w:r>
      <w:r w:rsidR="00695B1B">
        <w:t>roud Team. The player and Shroud</w:t>
      </w:r>
      <w:r w:rsidR="005437D4">
        <w:t xml:space="preserve"> team then encounter an Avalonian squadron, the 14</w:t>
      </w:r>
      <w:r w:rsidR="005437D4" w:rsidRPr="005437D4">
        <w:rPr>
          <w:vertAlign w:val="superscript"/>
        </w:rPr>
        <w:t>th</w:t>
      </w:r>
      <w:r w:rsidR="005437D4">
        <w:t xml:space="preserve"> Tactical Fighter Wing of the Avalonian Air Defense Force: Prowler Team. The first mission ends with the annihilation of Shroud team, and with Prowler team successfully guiding Razorback to a nearby airbase.</w:t>
      </w:r>
    </w:p>
    <w:p w:rsidR="00E16686" w:rsidRDefault="00562B8C" w:rsidP="00983099">
      <w:pPr>
        <w:pStyle w:val="Heading2"/>
      </w:pPr>
      <w:bookmarkStart w:id="28" w:name="_Toc528922320"/>
      <w:r>
        <w:t>S</w:t>
      </w:r>
      <w:r w:rsidR="00CD6F48">
        <w:t>tory</w:t>
      </w:r>
      <w:bookmarkEnd w:id="10"/>
      <w:bookmarkEnd w:id="28"/>
    </w:p>
    <w:p w:rsidR="00AB796A" w:rsidRDefault="002C3418" w:rsidP="00005893">
      <w:pPr>
        <w:pStyle w:val="Body2"/>
        <w:sectPr w:rsidR="00AB796A" w:rsidSect="00D53B7E">
          <w:headerReference w:type="default" r:id="rId10"/>
          <w:footerReference w:type="default" r:id="rId11"/>
          <w:pgSz w:w="12240" w:h="15840"/>
          <w:pgMar w:top="1440" w:right="1440" w:bottom="1440" w:left="1440" w:header="720" w:footer="720" w:gutter="0"/>
          <w:cols w:space="720"/>
          <w:docGrid w:linePitch="360"/>
        </w:sectPr>
      </w:pPr>
      <w:r>
        <w:t>“</w:t>
      </w:r>
      <w:r w:rsidR="00005893">
        <w:t>An intense, action-packed story of a pilot sick to death of war who is willing to do whatever he can to bring peace to the world.”</w:t>
      </w:r>
    </w:p>
    <w:p w:rsidR="008307DF" w:rsidRDefault="008307DF" w:rsidP="00983099">
      <w:pPr>
        <w:pStyle w:val="Heading1"/>
      </w:pPr>
      <w:bookmarkStart w:id="29" w:name="_Toc528922321"/>
      <w:r>
        <w:lastRenderedPageBreak/>
        <w:t>HUD</w:t>
      </w:r>
      <w:bookmarkEnd w:id="29"/>
    </w:p>
    <w:p w:rsidR="002706FA" w:rsidRPr="00F91CE0" w:rsidRDefault="002706FA" w:rsidP="00983099">
      <w:pPr>
        <w:pStyle w:val="Body2"/>
      </w:pPr>
      <w:r w:rsidRPr="00F91CE0">
        <w:t>(</w:t>
      </w:r>
      <w:r>
        <w:t>gameplay screen, mock</w:t>
      </w:r>
      <w:r w:rsidRPr="00F91CE0">
        <w:t>-up</w:t>
      </w:r>
      <w:r>
        <w:t>)</w:t>
      </w:r>
    </w:p>
    <w:p w:rsidR="008307DF" w:rsidRDefault="0060107F" w:rsidP="00983099">
      <w:pPr>
        <w:pStyle w:val="Body2"/>
        <w:rPr>
          <w:sz w:val="16"/>
        </w:rPr>
      </w:pPr>
      <w:bookmarkStart w:id="30" w:name="_Toc240199205"/>
      <w:r>
        <w:rPr>
          <w:noProof/>
          <w:sz w:val="16"/>
          <w:lang w:bidi="ar-SA"/>
        </w:rPr>
        <mc:AlternateContent>
          <mc:Choice Requires="wps">
            <w:drawing>
              <wp:anchor distT="0" distB="0" distL="114300" distR="114300" simplePos="0" relativeHeight="251658240" behindDoc="0" locked="0" layoutInCell="1" allowOverlap="1">
                <wp:simplePos x="0" y="0"/>
                <wp:positionH relativeFrom="column">
                  <wp:posOffset>161925</wp:posOffset>
                </wp:positionH>
                <wp:positionV relativeFrom="paragraph">
                  <wp:posOffset>41910</wp:posOffset>
                </wp:positionV>
                <wp:extent cx="2162810" cy="1431290"/>
                <wp:effectExtent l="5080" t="5715" r="13335" b="10795"/>
                <wp:wrapNone/>
                <wp:docPr id="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810" cy="1431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69AC8" id="Rectangle 28" o:spid="_x0000_s1026" style="position:absolute;margin-left:12.75pt;margin-top:3.3pt;width:170.3pt;height:11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"/>
            </w:pict>
          </mc:Fallback>
        </mc:AlternateContent>
      </w:r>
    </w:p>
    <w:p w:rsidR="00466DDF" w:rsidRDefault="00466DDF" w:rsidP="00466DDF">
      <w:pPr>
        <w:pStyle w:val="Heading2"/>
        <w:numPr>
          <w:ilvl w:val="0"/>
          <w:numId w:val="0"/>
        </w:numPr>
        <w:ind w:left="216"/>
      </w:pPr>
    </w:p>
    <w:p w:rsidR="00466DDF" w:rsidRDefault="00466DDF" w:rsidP="00466DDF">
      <w:pPr>
        <w:pStyle w:val="Heading2"/>
        <w:numPr>
          <w:ilvl w:val="0"/>
          <w:numId w:val="0"/>
        </w:numPr>
        <w:ind w:left="216"/>
      </w:pPr>
    </w:p>
    <w:p w:rsidR="00466DDF" w:rsidRDefault="00466DDF" w:rsidP="00466DDF">
      <w:pPr>
        <w:pStyle w:val="Heading2"/>
        <w:numPr>
          <w:ilvl w:val="0"/>
          <w:numId w:val="0"/>
        </w:numPr>
        <w:ind w:left="216"/>
      </w:pPr>
    </w:p>
    <w:p w:rsidR="00466DDF" w:rsidRDefault="00466DDF" w:rsidP="00466DDF">
      <w:pPr>
        <w:pStyle w:val="Heading2"/>
        <w:numPr>
          <w:ilvl w:val="0"/>
          <w:numId w:val="0"/>
        </w:numPr>
        <w:ind w:left="216"/>
      </w:pPr>
    </w:p>
    <w:p w:rsidR="00466DDF" w:rsidRDefault="00466DDF" w:rsidP="00466DDF">
      <w:pPr>
        <w:pStyle w:val="Heading2"/>
        <w:numPr>
          <w:ilvl w:val="0"/>
          <w:numId w:val="0"/>
        </w:numPr>
      </w:pPr>
    </w:p>
    <w:p w:rsidR="00466DDF" w:rsidRDefault="00466DDF" w:rsidP="00466DDF">
      <w:pPr>
        <w:pStyle w:val="Heading2"/>
        <w:numPr>
          <w:ilvl w:val="0"/>
          <w:numId w:val="0"/>
        </w:numPr>
        <w:ind w:left="216"/>
      </w:pPr>
    </w:p>
    <w:p w:rsidR="00612B60" w:rsidRDefault="00612B60" w:rsidP="00983099">
      <w:pPr>
        <w:pStyle w:val="Heading2"/>
      </w:pPr>
      <w:bookmarkStart w:id="31" w:name="_Toc528922322"/>
      <w:r>
        <w:t>Informational HUD Elements</w:t>
      </w:r>
      <w:bookmarkEnd w:id="31"/>
    </w:p>
    <w:p w:rsidR="005C6C3E" w:rsidRDefault="00512AAA" w:rsidP="009269A3">
      <w:pPr>
        <w:pStyle w:val="NewListStyle"/>
      </w:pPr>
      <w:bookmarkStart w:id="32" w:name="_Toc245611767"/>
      <w:r>
        <w:t>Minimap</w:t>
      </w:r>
    </w:p>
    <w:p w:rsidR="00512AAA" w:rsidRDefault="00512AAA" w:rsidP="009269A3">
      <w:pPr>
        <w:pStyle w:val="NewListStyle"/>
      </w:pPr>
      <w:r>
        <w:t>Aircraft damage levels</w:t>
      </w:r>
    </w:p>
    <w:p w:rsidR="00512AAA" w:rsidRDefault="00512AAA" w:rsidP="009269A3">
      <w:pPr>
        <w:pStyle w:val="NewListStyle"/>
      </w:pPr>
      <w:r>
        <w:t>Weapons information</w:t>
      </w:r>
    </w:p>
    <w:p w:rsidR="00512AAA" w:rsidRDefault="00512AAA" w:rsidP="009269A3">
      <w:pPr>
        <w:pStyle w:val="NewListStyle"/>
      </w:pPr>
      <w:r>
        <w:t>Speed</w:t>
      </w:r>
    </w:p>
    <w:p w:rsidR="00512AAA" w:rsidRDefault="00512AAA" w:rsidP="009269A3">
      <w:pPr>
        <w:pStyle w:val="NewListStyle"/>
      </w:pPr>
      <w:r>
        <w:t>Altitude</w:t>
      </w:r>
    </w:p>
    <w:p w:rsidR="00512AAA" w:rsidRDefault="00512AAA" w:rsidP="009269A3">
      <w:pPr>
        <w:pStyle w:val="NewListStyle"/>
      </w:pPr>
      <w:r>
        <w:t>Pitch</w:t>
      </w:r>
    </w:p>
    <w:p w:rsidR="00512AAA" w:rsidRDefault="00512AAA" w:rsidP="009269A3">
      <w:pPr>
        <w:pStyle w:val="NewListStyle"/>
      </w:pPr>
      <w:r>
        <w:t>Compass heading</w:t>
      </w:r>
    </w:p>
    <w:p w:rsidR="00512AAA" w:rsidRPr="00E82824" w:rsidRDefault="00512AAA" w:rsidP="009269A3">
      <w:pPr>
        <w:pStyle w:val="NewListStyle"/>
      </w:pPr>
      <w:r>
        <w:t>Time remaining</w:t>
      </w:r>
    </w:p>
    <w:p w:rsidR="001A3D4C" w:rsidRDefault="001A3D4C" w:rsidP="00983099">
      <w:pPr>
        <w:pStyle w:val="Heading2"/>
      </w:pPr>
      <w:bookmarkStart w:id="33" w:name="_Toc528922323"/>
      <w:bookmarkEnd w:id="32"/>
      <w:r>
        <w:t>Interactive HUD Elements</w:t>
      </w:r>
      <w:bookmarkEnd w:id="33"/>
    </w:p>
    <w:p w:rsidR="00466DDF" w:rsidRDefault="00512AAA" w:rsidP="00466DDF">
      <w:pPr>
        <w:pStyle w:val="NewListStyle"/>
      </w:pPr>
      <w:r>
        <w:t>Weapon Toggle</w:t>
      </w:r>
    </w:p>
    <w:p w:rsidR="00512AAA" w:rsidRPr="00E82824" w:rsidRDefault="00512AAA" w:rsidP="00466DDF">
      <w:pPr>
        <w:pStyle w:val="NewListStyle"/>
      </w:pPr>
      <w:r>
        <w:lastRenderedPageBreak/>
        <w:t>Choices:</w:t>
      </w:r>
    </w:p>
    <w:p w:rsidR="005C6C3E" w:rsidRPr="006E4764" w:rsidRDefault="005C6C3E" w:rsidP="005C6C3E">
      <w:pPr>
        <w:pStyle w:val="Heading3"/>
        <w:rPr>
          <w:rPrChange w:id="34" w:author="Video Game" w:date="2018-10-30T09:40:00Z">
            <w:rPr>
              <w:color w:val="FF0000"/>
            </w:rPr>
          </w:rPrChange>
        </w:rPr>
      </w:pPr>
      <w:r w:rsidRPr="006E4764">
        <w:rPr>
          <w:rPrChange w:id="35" w:author="Video Game" w:date="2018-10-30T09:40:00Z">
            <w:rPr>
              <w:color w:val="FF0000"/>
            </w:rPr>
          </w:rPrChange>
        </w:rPr>
        <w:t xml:space="preserve"> </w:t>
      </w:r>
      <w:r w:rsidR="00512AAA" w:rsidRPr="006E4764">
        <w:rPr>
          <w:rPrChange w:id="36" w:author="Video Game" w:date="2018-10-30T09:40:00Z">
            <w:rPr>
              <w:color w:val="FF0000"/>
            </w:rPr>
          </w:rPrChange>
        </w:rPr>
        <w:t>Choice System</w:t>
      </w:r>
    </w:p>
    <w:p w:rsidR="005C6C3E" w:rsidRPr="006E4764" w:rsidRDefault="005C6C3E" w:rsidP="005C6C3E">
      <w:pPr>
        <w:pStyle w:val="Body3"/>
        <w:rPr>
          <w:rPrChange w:id="37" w:author="Video Game" w:date="2018-10-30T09:40:00Z">
            <w:rPr>
              <w:color w:val="FF0000"/>
            </w:rPr>
          </w:rPrChange>
        </w:rPr>
      </w:pPr>
      <w:r w:rsidRPr="006E4764">
        <w:rPr>
          <w:rPrChange w:id="38" w:author="Video Game" w:date="2018-10-30T09:40:00Z">
            <w:rPr>
              <w:color w:val="FF0000"/>
            </w:rPr>
          </w:rPrChange>
        </w:rPr>
        <w:t>T</w:t>
      </w:r>
      <w:r w:rsidR="00512AAA" w:rsidRPr="006E4764">
        <w:rPr>
          <w:rPrChange w:id="39" w:author="Video Game" w:date="2018-10-30T09:40:00Z">
            <w:rPr>
              <w:color w:val="FF0000"/>
            </w:rPr>
          </w:rPrChange>
        </w:rPr>
        <w:t>he choice system allows the player to make gameplay-altering decisions during some missions. The options will appear on the lower-middle segment of the screen as indicated, and can be chosen via the on-screen button prompts.</w:t>
      </w:r>
    </w:p>
    <w:p w:rsidR="005C6C3E" w:rsidRPr="006E4764" w:rsidRDefault="00512AAA" w:rsidP="00512AAA">
      <w:pPr>
        <w:pStyle w:val="ListParagraph"/>
        <w:rPr>
          <w:rPrChange w:id="40" w:author="Video Game" w:date="2018-10-30T09:40:00Z">
            <w:rPr>
              <w:color w:val="FF0000"/>
            </w:rPr>
          </w:rPrChange>
        </w:rPr>
      </w:pPr>
      <w:r w:rsidRPr="006E4764">
        <w:rPr>
          <w:b/>
          <w:rPrChange w:id="41" w:author="Video Game" w:date="2018-10-30T09:40:00Z">
            <w:rPr>
              <w:b/>
              <w:color w:val="FF0000"/>
            </w:rPr>
          </w:rPrChange>
        </w:rPr>
        <w:t xml:space="preserve">Choosing an Option: </w:t>
      </w:r>
      <w:r w:rsidRPr="006E4764">
        <w:rPr>
          <w:rPrChange w:id="42" w:author="Video Game" w:date="2018-10-30T09:40:00Z">
            <w:rPr>
              <w:color w:val="FF0000"/>
            </w:rPr>
          </w:rPrChange>
        </w:rPr>
        <w:t>Choosing an option will result in the gameplay being altered accordingly. If using a controller options can be chosen by pushing the D-Pad in the appropriate direction. If using a keyboard options can be chosen by pressing the correlated button.</w:t>
      </w:r>
    </w:p>
    <w:p w:rsidR="001A3D4C" w:rsidRDefault="001A3D4C" w:rsidP="00983099">
      <w:pPr>
        <w:pStyle w:val="Heading2"/>
      </w:pPr>
      <w:bookmarkStart w:id="43" w:name="_Toc528922324"/>
      <w:r>
        <w:t>Animations and Transitions</w:t>
      </w:r>
      <w:bookmarkEnd w:id="43"/>
    </w:p>
    <w:p w:rsidR="00B91532" w:rsidRDefault="008311DD" w:rsidP="00D17A10">
      <w:pPr>
        <w:pStyle w:val="Body2"/>
      </w:pPr>
      <w:r>
        <w:t>Animations involving the aircraft will need to be as smooth and refined as possible, and jaggedness will take away from the realistic looking movement of the airplanes. Transitions will be done by fading the screen to black. If a transition happens during a mission (e.g. a mid-mission cutscene) it will happen instantaneously</w:t>
      </w:r>
    </w:p>
    <w:p w:rsidR="005C6C3E" w:rsidRPr="006E4764" w:rsidRDefault="005C6C3E" w:rsidP="00983099">
      <w:pPr>
        <w:pStyle w:val="Heading3"/>
        <w:rPr>
          <w:rPrChange w:id="44" w:author="Video Game" w:date="2018-10-30T09:40:00Z">
            <w:rPr>
              <w:color w:val="FF0000"/>
            </w:rPr>
          </w:rPrChange>
        </w:rPr>
      </w:pPr>
      <w:r w:rsidRPr="006E4764">
        <w:rPr>
          <w:rPrChange w:id="45" w:author="Video Game" w:date="2018-10-30T09:40:00Z">
            <w:rPr>
              <w:color w:val="FF0000"/>
            </w:rPr>
          </w:rPrChange>
        </w:rPr>
        <w:t>Loading Screen</w:t>
      </w:r>
    </w:p>
    <w:p w:rsidR="005C6C3E" w:rsidRPr="006E4764" w:rsidRDefault="008311DD" w:rsidP="005C6C3E">
      <w:pPr>
        <w:pStyle w:val="Body3"/>
        <w:rPr>
          <w:rPrChange w:id="46" w:author="Video Game" w:date="2018-10-30T09:40:00Z">
            <w:rPr>
              <w:color w:val="FF0000"/>
            </w:rPr>
          </w:rPrChange>
        </w:rPr>
      </w:pPr>
      <w:r w:rsidRPr="006E4764">
        <w:rPr>
          <w:rPrChange w:id="47" w:author="Video Game" w:date="2018-10-30T09:40:00Z">
            <w:rPr>
              <w:color w:val="FF0000"/>
            </w:rPr>
          </w:rPrChange>
        </w:rPr>
        <w:t>Whenever the player launches the game or starts a missions the loading screen appears.</w:t>
      </w:r>
    </w:p>
    <w:p w:rsidR="00AB0D66" w:rsidRPr="006E4764" w:rsidRDefault="008311DD" w:rsidP="009269A3">
      <w:pPr>
        <w:pStyle w:val="ListParagraph"/>
        <w:rPr>
          <w:rPrChange w:id="48" w:author="Video Game" w:date="2018-10-30T09:40:00Z">
            <w:rPr>
              <w:color w:val="FF0000"/>
            </w:rPr>
          </w:rPrChange>
        </w:rPr>
      </w:pPr>
      <w:r w:rsidRPr="006E4764">
        <w:rPr>
          <w:rPrChange w:id="49" w:author="Video Game" w:date="2018-10-30T09:40:00Z">
            <w:rPr>
              <w:color w:val="FF0000"/>
            </w:rPr>
          </w:rPrChange>
        </w:rPr>
        <w:t xml:space="preserve">The loading screen features </w:t>
      </w:r>
      <w:r w:rsidR="00D432FA" w:rsidRPr="006E4764">
        <w:rPr>
          <w:rPrChange w:id="50" w:author="Video Game" w:date="2018-10-30T09:40:00Z">
            <w:rPr>
              <w:color w:val="FF0000"/>
            </w:rPr>
          </w:rPrChange>
        </w:rPr>
        <w:t>either mission information, or if just launching the game it features overall game information. (Player kill count, time played, etc.)</w:t>
      </w:r>
    </w:p>
    <w:p w:rsidR="00AB0D66" w:rsidRPr="006E4764" w:rsidRDefault="00D432FA" w:rsidP="009269A3">
      <w:pPr>
        <w:pStyle w:val="ListParagraph"/>
        <w:rPr>
          <w:rPrChange w:id="51" w:author="Video Game" w:date="2018-10-30T09:40:00Z">
            <w:rPr>
              <w:color w:val="FF0000"/>
            </w:rPr>
          </w:rPrChange>
        </w:rPr>
      </w:pPr>
      <w:r w:rsidRPr="006E4764">
        <w:rPr>
          <w:rPrChange w:id="52" w:author="Video Game" w:date="2018-10-30T09:40:00Z">
            <w:rPr>
              <w:color w:val="FF0000"/>
            </w:rPr>
          </w:rPrChange>
        </w:rPr>
        <w:t>The loading bar is located at the bottom left-hand corner of the screen and is animated by having three dots in a line which cycle as the game loads.</w:t>
      </w:r>
    </w:p>
    <w:p w:rsidR="005C6C3E" w:rsidRPr="006E4764" w:rsidRDefault="005C6C3E" w:rsidP="005C6C3E">
      <w:pPr>
        <w:pStyle w:val="Body3"/>
        <w:rPr>
          <w:b/>
          <w:u w:val="single"/>
          <w:rPrChange w:id="53" w:author="Video Game" w:date="2018-10-30T09:40:00Z">
            <w:rPr>
              <w:b/>
              <w:color w:val="FF0000"/>
              <w:u w:val="single"/>
            </w:rPr>
          </w:rPrChange>
        </w:rPr>
      </w:pPr>
      <w:r w:rsidRPr="006E4764">
        <w:rPr>
          <w:b/>
          <w:u w:val="single"/>
          <w:rPrChange w:id="54" w:author="Video Game" w:date="2018-10-30T09:40:00Z">
            <w:rPr>
              <w:b/>
              <w:color w:val="FF0000"/>
              <w:u w:val="single"/>
            </w:rPr>
          </w:rPrChange>
        </w:rPr>
        <w:t>Transitions</w:t>
      </w:r>
    </w:p>
    <w:p w:rsidR="005C6C3E" w:rsidRPr="006E4764" w:rsidRDefault="00D432FA" w:rsidP="005C6C3E">
      <w:pPr>
        <w:pStyle w:val="Body3"/>
        <w:rPr>
          <w:rPrChange w:id="55" w:author="Video Game" w:date="2018-10-30T09:40:00Z">
            <w:rPr>
              <w:color w:val="FF0000"/>
            </w:rPr>
          </w:rPrChange>
        </w:rPr>
      </w:pPr>
      <w:r w:rsidRPr="006E4764">
        <w:rPr>
          <w:rPrChange w:id="56" w:author="Video Game" w:date="2018-10-30T09:40:00Z">
            <w:rPr>
              <w:color w:val="FF0000"/>
            </w:rPr>
          </w:rPrChange>
        </w:rPr>
        <w:lastRenderedPageBreak/>
        <w:t>The transitions utilized will give cutscenes time to load while not detracting too much from the gameplay. The screen fades out and the cutscene begins. Most mid-mission cutscenes will start instantaneous, with a small warning to the player beforehand.</w:t>
      </w:r>
    </w:p>
    <w:p w:rsidR="00DE5E2E" w:rsidRPr="006E4764" w:rsidRDefault="005473A0" w:rsidP="00983099">
      <w:pPr>
        <w:pStyle w:val="Heading3"/>
        <w:rPr>
          <w:rPrChange w:id="57" w:author="Video Game" w:date="2018-10-30T09:40:00Z">
            <w:rPr>
              <w:color w:val="FF0000"/>
            </w:rPr>
          </w:rPrChange>
        </w:rPr>
      </w:pPr>
      <w:r w:rsidRPr="006E4764">
        <w:rPr>
          <w:rPrChange w:id="58" w:author="Video Game" w:date="2018-10-30T09:40:00Z">
            <w:rPr>
              <w:color w:val="FF0000"/>
            </w:rPr>
          </w:rPrChange>
        </w:rPr>
        <w:t xml:space="preserve">Main </w:t>
      </w:r>
      <w:r w:rsidR="005C6C3E" w:rsidRPr="006E4764">
        <w:rPr>
          <w:rPrChange w:id="59" w:author="Video Game" w:date="2018-10-30T09:40:00Z">
            <w:rPr>
              <w:color w:val="FF0000"/>
            </w:rPr>
          </w:rPrChange>
        </w:rPr>
        <w:t xml:space="preserve">Menu </w:t>
      </w:r>
      <w:r w:rsidR="00AB0D66" w:rsidRPr="006E4764">
        <w:rPr>
          <w:rPrChange w:id="60" w:author="Video Game" w:date="2018-10-30T09:40:00Z">
            <w:rPr>
              <w:color w:val="FF0000"/>
            </w:rPr>
          </w:rPrChange>
        </w:rPr>
        <w:t>Animations</w:t>
      </w:r>
      <w:r w:rsidR="005C6C3E" w:rsidRPr="006E4764">
        <w:rPr>
          <w:rPrChange w:id="61" w:author="Video Game" w:date="2018-10-30T09:40:00Z">
            <w:rPr>
              <w:color w:val="FF0000"/>
            </w:rPr>
          </w:rPrChange>
        </w:rPr>
        <w:t>:</w:t>
      </w:r>
    </w:p>
    <w:p w:rsidR="00AB0D66" w:rsidRPr="006E4764" w:rsidRDefault="00D432FA" w:rsidP="009269A3">
      <w:pPr>
        <w:pStyle w:val="ListParagraph"/>
        <w:rPr>
          <w:rPrChange w:id="62" w:author="Video Game" w:date="2018-10-30T09:40:00Z">
            <w:rPr>
              <w:color w:val="FF0000"/>
            </w:rPr>
          </w:rPrChange>
        </w:rPr>
      </w:pPr>
      <w:r w:rsidRPr="006E4764">
        <w:rPr>
          <w:rPrChange w:id="63" w:author="Video Game" w:date="2018-10-30T09:40:00Z">
            <w:rPr>
              <w:color w:val="FF0000"/>
            </w:rPr>
          </w:rPrChange>
        </w:rPr>
        <w:t>Every button will change colour slightly and get bigger when hovered over.</w:t>
      </w:r>
    </w:p>
    <w:p w:rsidR="00D432FA" w:rsidRPr="006E4764" w:rsidRDefault="00D432FA" w:rsidP="009269A3">
      <w:pPr>
        <w:pStyle w:val="ListParagraph"/>
        <w:rPr>
          <w:rPrChange w:id="64" w:author="Video Game" w:date="2018-10-30T09:40:00Z">
            <w:rPr>
              <w:color w:val="FF0000"/>
            </w:rPr>
          </w:rPrChange>
        </w:rPr>
      </w:pPr>
      <w:r w:rsidRPr="006E4764">
        <w:rPr>
          <w:rPrChange w:id="65" w:author="Video Game" w:date="2018-10-30T09:40:00Z">
            <w:rPr>
              <w:color w:val="FF0000"/>
            </w:rPr>
          </w:rPrChange>
        </w:rPr>
        <w:t>In the background there will be a looping animation of an aircraft in flight. It will need to be an appealing colour that won’t detract or distract the player from the main menu.</w:t>
      </w:r>
    </w:p>
    <w:p w:rsidR="00DE5E2E" w:rsidRPr="006E4764" w:rsidRDefault="00D432FA" w:rsidP="00983099">
      <w:pPr>
        <w:pStyle w:val="Heading3"/>
        <w:rPr>
          <w:rPrChange w:id="66" w:author="Video Game" w:date="2018-10-30T09:40:00Z">
            <w:rPr>
              <w:color w:val="FF0000"/>
            </w:rPr>
          </w:rPrChange>
        </w:rPr>
      </w:pPr>
      <w:r w:rsidRPr="006E4764">
        <w:rPr>
          <w:rPrChange w:id="67" w:author="Video Game" w:date="2018-10-30T09:40:00Z">
            <w:rPr>
              <w:color w:val="FF0000"/>
            </w:rPr>
          </w:rPrChange>
        </w:rPr>
        <w:t>Mission Select</w:t>
      </w:r>
      <w:r w:rsidR="00DE5E2E" w:rsidRPr="006E4764">
        <w:rPr>
          <w:rPrChange w:id="68" w:author="Video Game" w:date="2018-10-30T09:40:00Z">
            <w:rPr>
              <w:color w:val="FF0000"/>
            </w:rPr>
          </w:rPrChange>
        </w:rPr>
        <w:t xml:space="preserve"> Screen</w:t>
      </w:r>
      <w:r w:rsidR="00AB0D66" w:rsidRPr="006E4764">
        <w:rPr>
          <w:rPrChange w:id="69" w:author="Video Game" w:date="2018-10-30T09:40:00Z">
            <w:rPr>
              <w:color w:val="FF0000"/>
            </w:rPr>
          </w:rPrChange>
        </w:rPr>
        <w:t xml:space="preserve"> Animations</w:t>
      </w:r>
      <w:r w:rsidR="00DE5E2E" w:rsidRPr="006E4764">
        <w:rPr>
          <w:rPrChange w:id="70" w:author="Video Game" w:date="2018-10-30T09:40:00Z">
            <w:rPr>
              <w:color w:val="FF0000"/>
            </w:rPr>
          </w:rPrChange>
        </w:rPr>
        <w:t>:</w:t>
      </w:r>
    </w:p>
    <w:p w:rsidR="005473A0" w:rsidRPr="006E4764" w:rsidRDefault="00D432FA" w:rsidP="005473A0">
      <w:pPr>
        <w:pStyle w:val="ListParagraph"/>
        <w:rPr>
          <w:rPrChange w:id="71" w:author="Video Game" w:date="2018-10-30T09:40:00Z">
            <w:rPr>
              <w:color w:val="FF0000"/>
            </w:rPr>
          </w:rPrChange>
        </w:rPr>
      </w:pPr>
      <w:r w:rsidRPr="006E4764">
        <w:rPr>
          <w:rPrChange w:id="72" w:author="Video Game" w:date="2018-10-30T09:40:00Z">
            <w:rPr>
              <w:color w:val="FF0000"/>
            </w:rPr>
          </w:rPrChange>
        </w:rPr>
        <w:t>Much like the main menu, currently highlighted missions will have their name enlarged and the colour changed slightly so the player can identify their choice</w:t>
      </w:r>
      <w:r w:rsidR="007E7E20" w:rsidRPr="006E4764">
        <w:rPr>
          <w:rPrChange w:id="73" w:author="Video Game" w:date="2018-10-30T09:40:00Z">
            <w:rPr>
              <w:color w:val="FF0000"/>
            </w:rPr>
          </w:rPrChange>
        </w:rPr>
        <w:t>.</w:t>
      </w:r>
    </w:p>
    <w:p w:rsidR="00DE3024" w:rsidRDefault="00DE3024" w:rsidP="00983099">
      <w:pPr>
        <w:pStyle w:val="Heading2"/>
      </w:pPr>
      <w:bookmarkStart w:id="74" w:name="_Toc528922325"/>
      <w:r>
        <w:t>Screen Layering</w:t>
      </w:r>
      <w:bookmarkEnd w:id="74"/>
    </w:p>
    <w:p w:rsidR="00DE3024" w:rsidRDefault="007E7E20" w:rsidP="009269A3">
      <w:pPr>
        <w:pStyle w:val="NewListStyle"/>
      </w:pPr>
      <w:r>
        <w:t>The main gameplay screens will need to have two layers, the on-screen HUD and the terrain/sky/enemy units.</w:t>
      </w:r>
    </w:p>
    <w:p w:rsidR="008307DF" w:rsidRPr="00E74F0E" w:rsidRDefault="008307DF" w:rsidP="00983099">
      <w:pPr>
        <w:pStyle w:val="Heading2"/>
      </w:pPr>
      <w:bookmarkStart w:id="75" w:name="_Toc528922326"/>
      <w:r w:rsidRPr="00E74F0E">
        <w:t>In-Game Visual Feedback</w:t>
      </w:r>
      <w:bookmarkEnd w:id="75"/>
    </w:p>
    <w:p w:rsidR="008307DF" w:rsidRDefault="007E7E20" w:rsidP="00983099">
      <w:pPr>
        <w:pStyle w:val="Body2"/>
      </w:pPr>
      <w:r>
        <w:t>During gameplay there will be numerous method of visual feedback: There will be an on-screen display saying whether or not a player’s sho</w:t>
      </w:r>
      <w:ins w:id="76" w:author="Video Game" w:date="2018-10-30T09:35:00Z">
        <w:r>
          <w:t xml:space="preserve">t (bullets, missiles, or special weapons) either: hit, missed, or destroyed. Also if the player is hit the screen will shake violently and the damage indicator will go up. The HUD will </w:t>
        </w:r>
      </w:ins>
      <w:ins w:id="77" w:author="Video Game" w:date="2018-10-30T09:37:00Z">
        <w:r>
          <w:t xml:space="preserve">also </w:t>
        </w:r>
      </w:ins>
      <w:ins w:id="78" w:author="Video Game" w:date="2018-10-30T09:35:00Z">
        <w:r>
          <w:t>change colour if an enemy aircraft is locked onto the player.</w:t>
        </w:r>
      </w:ins>
    </w:p>
    <w:p w:rsidR="00FE0028" w:rsidRPr="006353D5" w:rsidRDefault="00085E6A" w:rsidP="009269A3">
      <w:pPr>
        <w:pStyle w:val="ListParagraph"/>
        <w:rPr>
          <w:b/>
          <w:u w:val="single"/>
        </w:rPr>
      </w:pPr>
      <w:r w:rsidRPr="006353D5">
        <w:rPr>
          <w:b/>
          <w:u w:val="single"/>
        </w:rPr>
        <w:t>Gameplay Feedback</w:t>
      </w:r>
      <w:r w:rsidR="00FE0028" w:rsidRPr="006353D5">
        <w:rPr>
          <w:b/>
          <w:u w:val="single"/>
        </w:rPr>
        <w:t>:</w:t>
      </w:r>
    </w:p>
    <w:p w:rsidR="007E7E20" w:rsidRDefault="007E7E20" w:rsidP="006353D5">
      <w:pPr>
        <w:pStyle w:val="ListParagraph"/>
        <w:numPr>
          <w:ilvl w:val="1"/>
          <w:numId w:val="2"/>
        </w:numPr>
        <w:rPr>
          <w:ins w:id="79" w:author="Video Game" w:date="2018-10-30T09:38:00Z"/>
        </w:rPr>
      </w:pPr>
      <w:ins w:id="80" w:author="Video Game" w:date="2018-10-30T09:38:00Z">
        <w:r>
          <w:lastRenderedPageBreak/>
          <w:t>If locked on the target will change from green to red.</w:t>
        </w:r>
      </w:ins>
    </w:p>
    <w:p w:rsidR="00085E6A" w:rsidRDefault="006E4764">
      <w:pPr>
        <w:pStyle w:val="ListParagraph"/>
        <w:numPr>
          <w:ilvl w:val="1"/>
          <w:numId w:val="2"/>
        </w:numPr>
      </w:pPr>
      <w:ins w:id="81" w:author="Video Game" w:date="2018-10-30T09:40:00Z">
        <w:r>
          <w:t>If an enemy is locked onto you the HUD will change colour.</w:t>
        </w:r>
      </w:ins>
      <w:del w:id="82" w:author="Video Game" w:date="2018-10-30T09:37:00Z">
        <w:r w:rsidR="005473A0" w:rsidDel="007E7E20">
          <w:delText>List</w:delText>
        </w:r>
      </w:del>
    </w:p>
    <w:p w:rsidR="00C55D2F" w:rsidRPr="006353D5" w:rsidRDefault="00C55D2F" w:rsidP="009269A3">
      <w:pPr>
        <w:pStyle w:val="ListParagraph"/>
        <w:rPr>
          <w:b/>
          <w:u w:val="single"/>
        </w:rPr>
      </w:pPr>
      <w:r w:rsidRPr="006353D5">
        <w:rPr>
          <w:b/>
          <w:u w:val="single"/>
        </w:rPr>
        <w:t>Successful or Failed Actions</w:t>
      </w:r>
    </w:p>
    <w:p w:rsidR="006E4764" w:rsidRDefault="006E4764" w:rsidP="006353D5">
      <w:pPr>
        <w:pStyle w:val="ListParagraph"/>
        <w:numPr>
          <w:ilvl w:val="1"/>
          <w:numId w:val="2"/>
        </w:numPr>
        <w:rPr>
          <w:ins w:id="83" w:author="Video Game" w:date="2018-10-30T09:45:00Z"/>
        </w:rPr>
      </w:pPr>
      <w:ins w:id="84" w:author="Video Game" w:date="2018-10-30T09:45:00Z">
        <w:r>
          <w:t>Successful hits will be indicated by a ‘HIT’ message</w:t>
        </w:r>
      </w:ins>
      <w:ins w:id="85" w:author="Video Game" w:date="2018-10-30T09:46:00Z">
        <w:r>
          <w:t>.</w:t>
        </w:r>
      </w:ins>
    </w:p>
    <w:p w:rsidR="006E4764" w:rsidRDefault="006E4764" w:rsidP="006353D5">
      <w:pPr>
        <w:pStyle w:val="ListParagraph"/>
        <w:numPr>
          <w:ilvl w:val="1"/>
          <w:numId w:val="2"/>
        </w:numPr>
        <w:rPr>
          <w:ins w:id="86" w:author="Video Game" w:date="2018-10-30T09:46:00Z"/>
        </w:rPr>
      </w:pPr>
      <w:ins w:id="87" w:author="Video Game" w:date="2018-10-30T09:46:00Z">
        <w:r>
          <w:t>Successful target destruction will be indicated by a ‘DESTROYED’ message.</w:t>
        </w:r>
      </w:ins>
    </w:p>
    <w:p w:rsidR="006E4764" w:rsidRDefault="006E4764" w:rsidP="006353D5">
      <w:pPr>
        <w:pStyle w:val="ListParagraph"/>
        <w:numPr>
          <w:ilvl w:val="1"/>
          <w:numId w:val="2"/>
        </w:numPr>
        <w:rPr>
          <w:ins w:id="88" w:author="Video Game" w:date="2018-10-30T09:46:00Z"/>
        </w:rPr>
      </w:pPr>
      <w:ins w:id="89" w:author="Video Game" w:date="2018-10-30T09:46:00Z">
        <w:r>
          <w:t>Missing your shot will trigger a ‘MISS’ message.</w:t>
        </w:r>
      </w:ins>
    </w:p>
    <w:p w:rsidR="006E4764" w:rsidRDefault="006E4764" w:rsidP="006353D5">
      <w:pPr>
        <w:pStyle w:val="ListParagraph"/>
        <w:numPr>
          <w:ilvl w:val="1"/>
          <w:numId w:val="2"/>
        </w:numPr>
        <w:rPr>
          <w:ins w:id="90" w:author="Video Game" w:date="2018-10-30T09:47:00Z"/>
        </w:rPr>
      </w:pPr>
      <w:ins w:id="91" w:author="Video Game" w:date="2018-10-30T09:46:00Z">
        <w:r>
          <w:t>Mission Failure will trig</w:t>
        </w:r>
      </w:ins>
      <w:ins w:id="92" w:author="Video Game" w:date="2018-10-30T09:47:00Z">
        <w:r>
          <w:t>g</w:t>
        </w:r>
      </w:ins>
      <w:ins w:id="93" w:author="Video Game" w:date="2018-10-30T09:46:00Z">
        <w:r>
          <w:t xml:space="preserve">er a </w:t>
        </w:r>
      </w:ins>
      <w:ins w:id="94" w:author="Video Game" w:date="2018-10-30T09:47:00Z">
        <w:r>
          <w:t>‘</w:t>
        </w:r>
      </w:ins>
      <w:ins w:id="95" w:author="Video Game" w:date="2018-10-30T09:46:00Z">
        <w:r>
          <w:t>MISSION FAILED</w:t>
        </w:r>
      </w:ins>
      <w:ins w:id="96" w:author="Video Game" w:date="2018-10-30T09:47:00Z">
        <w:r>
          <w:t>’ message.</w:t>
        </w:r>
      </w:ins>
    </w:p>
    <w:p w:rsidR="00C55D2F" w:rsidRPr="005473A0" w:rsidRDefault="006E4764" w:rsidP="006353D5">
      <w:pPr>
        <w:pStyle w:val="ListParagraph"/>
        <w:numPr>
          <w:ilvl w:val="1"/>
          <w:numId w:val="2"/>
        </w:numPr>
      </w:pPr>
      <w:ins w:id="97" w:author="Video Game" w:date="2018-10-30T09:47:00Z">
        <w:r>
          <w:t>Mission Success will trigger a ‘MISSION CLEAR’ message.</w:t>
        </w:r>
      </w:ins>
      <w:del w:id="98" w:author="Video Game" w:date="2018-10-30T09:45:00Z">
        <w:r w:rsidR="005473A0" w:rsidRPr="005473A0" w:rsidDel="006E4764">
          <w:delText>List</w:delText>
        </w:r>
        <w:r w:rsidR="00C55D2F" w:rsidDel="006E4764">
          <w:delText xml:space="preserve"> </w:delText>
        </w:r>
      </w:del>
    </w:p>
    <w:p w:rsidR="00FE0028" w:rsidRPr="006353D5" w:rsidRDefault="005473A0" w:rsidP="009269A3">
      <w:pPr>
        <w:pStyle w:val="ListParagraph"/>
        <w:rPr>
          <w:b/>
          <w:u w:val="single"/>
        </w:rPr>
      </w:pPr>
      <w:r>
        <w:rPr>
          <w:b/>
          <w:u w:val="single"/>
        </w:rPr>
        <w:t>Scoring Feedback</w:t>
      </w:r>
      <w:r w:rsidR="00FE0028" w:rsidRPr="006353D5">
        <w:rPr>
          <w:b/>
          <w:u w:val="single"/>
        </w:rPr>
        <w:t>:</w:t>
      </w:r>
    </w:p>
    <w:p w:rsidR="006E4764" w:rsidRDefault="006E4764" w:rsidP="005473A0">
      <w:pPr>
        <w:pStyle w:val="ListParagraph"/>
        <w:numPr>
          <w:ilvl w:val="1"/>
          <w:numId w:val="2"/>
        </w:numPr>
        <w:rPr>
          <w:ins w:id="99" w:author="Video Game" w:date="2018-10-30T09:47:00Z"/>
        </w:rPr>
      </w:pPr>
      <w:ins w:id="100" w:author="Video Game" w:date="2018-10-30T09:47:00Z">
        <w:r>
          <w:t xml:space="preserve">Point value for each individual craft will be displayed in the scoring box, if appropriate to the level. </w:t>
        </w:r>
      </w:ins>
    </w:p>
    <w:p w:rsidR="00F21C8A" w:rsidRDefault="006E4764" w:rsidP="005473A0">
      <w:pPr>
        <w:pStyle w:val="ListParagraph"/>
        <w:numPr>
          <w:ilvl w:val="1"/>
          <w:numId w:val="2"/>
        </w:numPr>
      </w:pPr>
      <w:ins w:id="101" w:author="Video Game" w:date="2018-10-30T09:47:00Z">
        <w:r>
          <w:t xml:space="preserve">Destroying a craft or object will add </w:t>
        </w:r>
      </w:ins>
      <w:ins w:id="102" w:author="Video Game" w:date="2018-10-30T09:48:00Z">
        <w:r>
          <w:t xml:space="preserve">it’s point value </w:t>
        </w:r>
      </w:ins>
      <w:ins w:id="103" w:author="Video Game" w:date="2018-10-30T09:47:00Z">
        <w:r>
          <w:t>to the score.</w:t>
        </w:r>
      </w:ins>
      <w:del w:id="104" w:author="Video Game" w:date="2018-10-30T09:47:00Z">
        <w:r w:rsidR="005473A0" w:rsidDel="006E4764">
          <w:delText>List</w:delText>
        </w:r>
      </w:del>
    </w:p>
    <w:p w:rsidR="008307DF" w:rsidRDefault="008307DF" w:rsidP="00983099">
      <w:pPr>
        <w:pStyle w:val="Heading1"/>
        <w:rPr>
          <w:ins w:id="105" w:author="Video Game" w:date="2018-10-30T10:42:00Z"/>
        </w:rPr>
      </w:pPr>
      <w:bookmarkStart w:id="106" w:name="_Toc528922327"/>
      <w:r w:rsidRPr="005A00C8">
        <w:t>Gameplay</w:t>
      </w:r>
      <w:bookmarkEnd w:id="30"/>
      <w:bookmarkEnd w:id="106"/>
    </w:p>
    <w:p w:rsidR="00B869D7" w:rsidRPr="00951786" w:rsidRDefault="00B869D7">
      <w:pPr>
        <w:pPrChange w:id="107" w:author="Video Game" w:date="2018-10-30T10:42:00Z">
          <w:pPr>
            <w:pStyle w:val="Heading1"/>
          </w:pPr>
        </w:pPrChange>
      </w:pPr>
      <w:ins w:id="108" w:author="Video Game" w:date="2018-10-30T10:42:00Z">
        <w:r>
          <w:t xml:space="preserve">The gameplay will consist of numerous missions which </w:t>
        </w:r>
      </w:ins>
      <w:ins w:id="109" w:author="Video Game" w:date="2018-10-30T10:43:00Z">
        <w:r>
          <w:t xml:space="preserve">the player embarks on as Razorback. They may choose the aircraft they’re using, if they have purchased it with the in-game currency. The flight mechanics will need to be highly tuned to the real aircraft, which means research will have to be done on each </w:t>
        </w:r>
      </w:ins>
      <w:ins w:id="110" w:author="Video Game" w:date="2018-10-30T10:45:00Z">
        <w:r>
          <w:t>individual</w:t>
        </w:r>
      </w:ins>
      <w:ins w:id="111" w:author="Video Game" w:date="2018-10-30T10:43:00Z">
        <w:r>
          <w:t xml:space="preserve"> aircraft.</w:t>
        </w:r>
      </w:ins>
      <w:ins w:id="112" w:author="Video Game" w:date="2018-10-30T10:45:00Z">
        <w:r>
          <w:t xml:space="preserve"> The missile and lock-on mechanics will also need a good deal of fine tuning so that they end up being accurate.</w:t>
        </w:r>
      </w:ins>
    </w:p>
    <w:p w:rsidR="00C55D2F" w:rsidRPr="00BE4E8D" w:rsidDel="00B869D7" w:rsidRDefault="005473A0" w:rsidP="00C55D2F">
      <w:pPr>
        <w:rPr>
          <w:del w:id="113" w:author="Video Game" w:date="2018-10-30T10:42:00Z"/>
        </w:rPr>
      </w:pPr>
      <w:bookmarkStart w:id="114" w:name="_Characters_1"/>
      <w:bookmarkStart w:id="115" w:name="_Characters_2"/>
      <w:bookmarkEnd w:id="114"/>
      <w:bookmarkEnd w:id="115"/>
      <w:del w:id="116" w:author="Video Game" w:date="2018-10-30T10:42:00Z">
        <w:r w:rsidDel="00B869D7">
          <w:delText>Overview of gameplay, and detailed description of MECHANICS and GAMPLAY ELEMENTS…</w:delText>
        </w:r>
        <w:bookmarkStart w:id="117" w:name="_Toc528922328"/>
        <w:bookmarkEnd w:id="117"/>
      </w:del>
    </w:p>
    <w:p w:rsidR="003F4B4E" w:rsidRDefault="005473A0" w:rsidP="00983099">
      <w:pPr>
        <w:pStyle w:val="Heading2"/>
      </w:pPr>
      <w:bookmarkStart w:id="118" w:name="_Toc528922329"/>
      <w:r>
        <w:t>Intro</w:t>
      </w:r>
      <w:r w:rsidR="00BA53DF">
        <w:t xml:space="preserve"> Scene</w:t>
      </w:r>
      <w:bookmarkEnd w:id="118"/>
    </w:p>
    <w:p w:rsidR="003C42D0" w:rsidRDefault="00D01ADD" w:rsidP="003C42D0">
      <w:pPr>
        <w:pStyle w:val="Body2"/>
      </w:pPr>
      <w:ins w:id="119" w:author="Video Game" w:date="2018-10-30T10:47:00Z">
        <w:r>
          <w:t>The intro sequence for Wings Over Avalon would introduce the player to the story.</w:t>
        </w:r>
      </w:ins>
      <w:del w:id="120" w:author="Video Game" w:date="2018-10-30T10:47:00Z">
        <w:r w:rsidR="005473A0" w:rsidDel="00D01ADD">
          <w:delText>Description.</w:delText>
        </w:r>
      </w:del>
    </w:p>
    <w:p w:rsidR="003C42D0" w:rsidRDefault="005473A0" w:rsidP="003C42D0">
      <w:pPr>
        <w:pStyle w:val="Heading3"/>
      </w:pPr>
      <w:r>
        <w:t>Details.</w:t>
      </w:r>
    </w:p>
    <w:p w:rsidR="008C2C7C" w:rsidRPr="00E82824" w:rsidRDefault="00D01ADD">
      <w:pPr>
        <w:ind w:left="1080"/>
        <w:pPrChange w:id="121" w:author="Video Game" w:date="2018-10-30T10:48:00Z">
          <w:pPr>
            <w:pStyle w:val="GameText"/>
          </w:pPr>
        </w:pPrChange>
      </w:pPr>
      <w:bookmarkStart w:id="122" w:name="_Toc252380354"/>
      <w:ins w:id="123" w:author="Video Game" w:date="2018-10-30T10:48:00Z">
        <w:r>
          <w:t xml:space="preserve">The opening cutscene shows Razorback sitting in a barracks with a voice over monologue, narrated by Razorback himself. He talks about his choice to flee Virenis before the start of the upcoming war. The intro sequence then sees him </w:t>
        </w:r>
        <w:r>
          <w:lastRenderedPageBreak/>
          <w:t xml:space="preserve">stealthily make his way to the only aircraft he can manage to sneak out in, an F4 Phantom. The cutscene ends </w:t>
        </w:r>
      </w:ins>
      <w:ins w:id="124" w:author="Video Game" w:date="2018-10-30T10:49:00Z">
        <w:r>
          <w:t>with</w:t>
        </w:r>
      </w:ins>
      <w:ins w:id="125" w:author="Video Game" w:date="2018-10-30T10:48:00Z">
        <w:r>
          <w:t xml:space="preserve"> </w:t>
        </w:r>
      </w:ins>
      <w:ins w:id="126" w:author="Video Game" w:date="2018-10-30T10:49:00Z">
        <w:r>
          <w:t>him taking off as alarms start going off and a hunting squadron, Shroud Team, is scrambled.</w:t>
        </w:r>
      </w:ins>
      <w:del w:id="127" w:author="Video Game" w:date="2018-10-30T10:48:00Z">
        <w:r w:rsidR="005473A0" w:rsidDel="00D01ADD">
          <w:delText>Possible Features that may not be in final game, overview.</w:delText>
        </w:r>
      </w:del>
    </w:p>
    <w:p w:rsidR="003C42D0" w:rsidRDefault="005473A0" w:rsidP="00F968D0">
      <w:pPr>
        <w:pStyle w:val="Heading2"/>
      </w:pPr>
      <w:bookmarkStart w:id="128" w:name="_Toc528922330"/>
      <w:r>
        <w:t>Character Interactions</w:t>
      </w:r>
      <w:bookmarkEnd w:id="128"/>
    </w:p>
    <w:p w:rsidR="00D01ADD" w:rsidRDefault="00D01ADD" w:rsidP="009269A3">
      <w:pPr>
        <w:pStyle w:val="ListParagraph"/>
        <w:rPr>
          <w:ins w:id="129" w:author="Video Game" w:date="2018-10-30T10:50:00Z"/>
        </w:rPr>
      </w:pPr>
      <w:ins w:id="130" w:author="Video Game" w:date="2018-10-30T10:50:00Z">
        <w:r>
          <w:t>The only direct character interaction is during cutscenes, however the numerous radio messages that are heard during missions help to set the tone of the game. They go from ones of disgust to ones of admiration as he transitions from traitor to war hero.</w:t>
        </w:r>
      </w:ins>
    </w:p>
    <w:p w:rsidR="003C42D0" w:rsidRPr="003C42D0" w:rsidRDefault="00D01ADD" w:rsidP="009269A3">
      <w:pPr>
        <w:pStyle w:val="ListParagraph"/>
      </w:pPr>
      <w:ins w:id="131" w:author="Video Game" w:date="2018-10-30T10:51:00Z">
        <w:r>
          <w:t>In cutscenes his fellow officers tend to act neutral towards him for the most part, as they’re expressly told to leave their feelings about him at the door and focus on the job.</w:t>
        </w:r>
      </w:ins>
      <w:del w:id="132" w:author="Video Game" w:date="2018-10-30T10:50:00Z">
        <w:r w:rsidR="005473A0" w:rsidDel="00D01ADD">
          <w:delText>Description and details.</w:delText>
        </w:r>
      </w:del>
    </w:p>
    <w:p w:rsidR="00497968" w:rsidRDefault="00497968" w:rsidP="00F968D0">
      <w:pPr>
        <w:pStyle w:val="Heading2"/>
      </w:pPr>
      <w:bookmarkStart w:id="133" w:name="_Toc528922331"/>
      <w:r>
        <w:t xml:space="preserve">Special </w:t>
      </w:r>
      <w:r w:rsidR="005473A0">
        <w:t>Features</w:t>
      </w:r>
      <w:bookmarkEnd w:id="133"/>
    </w:p>
    <w:p w:rsidR="00497968" w:rsidRDefault="00F70784" w:rsidP="005473A0">
      <w:pPr>
        <w:pStyle w:val="ListParagraph"/>
      </w:pPr>
      <w:ins w:id="134" w:author="Video Game" w:date="2018-10-30T10:54:00Z">
        <w:r>
          <w:t>The main special feature of the game is the decision making system embedded into the story which allows there to multiple gameplay paths.</w:t>
        </w:r>
      </w:ins>
      <w:del w:id="135" w:author="Video Game" w:date="2018-10-30T10:51:00Z">
        <w:r w:rsidR="005473A0" w:rsidDel="00D01ADD">
          <w:delText>Description and details.</w:delText>
        </w:r>
      </w:del>
    </w:p>
    <w:p w:rsidR="00497968" w:rsidRDefault="00666229" w:rsidP="00497968">
      <w:pPr>
        <w:pStyle w:val="Heading2"/>
      </w:pPr>
      <w:bookmarkStart w:id="136" w:name="_Toc528922332"/>
      <w:r>
        <w:t>Aircraft and Weapon Purchasing</w:t>
      </w:r>
      <w:bookmarkEnd w:id="136"/>
    </w:p>
    <w:p w:rsidR="005473A0" w:rsidRDefault="00F70784" w:rsidP="005473A0">
      <w:pPr>
        <w:pStyle w:val="ListParagraph"/>
      </w:pPr>
      <w:ins w:id="137" w:author="Video Game" w:date="2018-10-30T11:23:00Z">
        <w:r>
          <w:t>As you progress through the game new aircraft are unlocked and made available for purchase with the money you earn from missions. Once you’ve purchased an aircraft you may purchase any number of its special weapons.</w:t>
        </w:r>
      </w:ins>
      <w:del w:id="138" w:author="Video Game" w:date="2018-10-30T11:23:00Z">
        <w:r w:rsidR="00241714" w:rsidDel="00F70784">
          <w:delText xml:space="preserve">Overview </w:delText>
        </w:r>
        <w:r w:rsidR="00241714" w:rsidRPr="00241714" w:rsidDel="00F70784">
          <w:rPr>
            <w:color w:val="FF0000"/>
          </w:rPr>
          <w:delText>(details in separate section to follow)</w:delText>
        </w:r>
        <w:r w:rsidR="005473A0" w:rsidDel="00F70784">
          <w:delText>.</w:delText>
        </w:r>
      </w:del>
    </w:p>
    <w:p w:rsidR="005473A0" w:rsidRDefault="005473A0" w:rsidP="005473A0">
      <w:pPr>
        <w:pStyle w:val="Heading2"/>
      </w:pPr>
      <w:bookmarkStart w:id="139" w:name="_Toc528922333"/>
      <w:r>
        <w:t xml:space="preserve">Levels and </w:t>
      </w:r>
      <w:ins w:id="140" w:author="Video Game" w:date="2018-10-30T11:27:00Z">
        <w:r w:rsidR="00F70784">
          <w:t>Missions</w:t>
        </w:r>
      </w:ins>
      <w:del w:id="141" w:author="Video Game" w:date="2018-10-30T11:27:00Z">
        <w:r w:rsidDel="00F70784">
          <w:delText>Stages</w:delText>
        </w:r>
      </w:del>
      <w:r w:rsidR="00241714">
        <w:t xml:space="preserve"> </w:t>
      </w:r>
      <w:r w:rsidR="00241714" w:rsidRPr="00241714">
        <w:rPr>
          <w:color w:val="FF0000"/>
        </w:rPr>
        <w:t>(can be a new section if VERY detailed)</w:t>
      </w:r>
      <w:bookmarkEnd w:id="139"/>
    </w:p>
    <w:p w:rsidR="00F70784" w:rsidRDefault="00F70784">
      <w:pPr>
        <w:pStyle w:val="ListParagraph"/>
        <w:rPr>
          <w:ins w:id="142" w:author="Video Game" w:date="2018-10-30T11:28:00Z"/>
        </w:rPr>
        <w:pPrChange w:id="143" w:author="Video Game" w:date="2018-10-30T11:27:00Z">
          <w:pPr/>
        </w:pPrChange>
      </w:pPr>
      <w:ins w:id="144" w:author="Video Game" w:date="2018-10-30T11:27:00Z">
        <w:r>
          <w:t>Levels are considered to be the different areas of the world. There are three main levels:</w:t>
        </w:r>
      </w:ins>
    </w:p>
    <w:p w:rsidR="00F70784" w:rsidRDefault="00F70784">
      <w:pPr>
        <w:pStyle w:val="ListParagraph"/>
        <w:numPr>
          <w:ilvl w:val="1"/>
          <w:numId w:val="2"/>
        </w:numPr>
        <w:rPr>
          <w:ins w:id="145" w:author="Video Game" w:date="2018-10-30T11:28:00Z"/>
        </w:rPr>
        <w:pPrChange w:id="146" w:author="Video Game" w:date="2018-10-30T11:28:00Z">
          <w:pPr/>
        </w:pPrChange>
      </w:pPr>
      <w:ins w:id="147" w:author="Video Game" w:date="2018-10-30T11:28:00Z">
        <w:r>
          <w:t>Virenis: Virenis as a continent is considered a level, all of the terrain on Virenis will be similar unless affected by the player.</w:t>
        </w:r>
      </w:ins>
    </w:p>
    <w:p w:rsidR="00F70784" w:rsidRDefault="00F70784">
      <w:pPr>
        <w:pStyle w:val="ListParagraph"/>
        <w:numPr>
          <w:ilvl w:val="2"/>
          <w:numId w:val="2"/>
        </w:numPr>
        <w:rPr>
          <w:ins w:id="148" w:author="Video Game" w:date="2018-10-30T11:33:00Z"/>
        </w:rPr>
        <w:pPrChange w:id="149" w:author="Video Game" w:date="2018-10-30T11:29:00Z">
          <w:pPr/>
        </w:pPrChange>
      </w:pPr>
      <w:ins w:id="150" w:author="Video Game" w:date="2018-10-30T11:29:00Z">
        <w:r>
          <w:t>Airspace JL4: Airspace JL4 is a mid-sized chunk of unmonitored airspace over Virenis, n</w:t>
        </w:r>
        <w:r w:rsidR="00515241">
          <w:t>ear the border. It is often refer</w:t>
        </w:r>
      </w:ins>
      <w:ins w:id="151" w:author="Video Game" w:date="2018-10-30T11:31:00Z">
        <w:r w:rsidR="00515241">
          <w:t>r</w:t>
        </w:r>
      </w:ins>
      <w:ins w:id="152" w:author="Video Game" w:date="2018-10-30T11:29:00Z">
        <w:r w:rsidR="00515241">
          <w:t>ed to as</w:t>
        </w:r>
      </w:ins>
      <w:ins w:id="153" w:author="Video Game" w:date="2018-10-30T11:31:00Z">
        <w:r w:rsidR="00515241">
          <w:t xml:space="preserve"> </w:t>
        </w:r>
      </w:ins>
      <w:ins w:id="154" w:author="Video Game" w:date="2018-10-30T11:33:00Z">
        <w:r w:rsidR="00515241">
          <w:lastRenderedPageBreak/>
          <w:t>‘The Cornerstone’, as it is the main airspace pilots use to test themselves. Any aircraft seen flying into The Cornerstone is considered free game by the opposing faction, a fact recognized by both military parties.</w:t>
        </w:r>
      </w:ins>
    </w:p>
    <w:p w:rsidR="00515241" w:rsidRDefault="00515241">
      <w:pPr>
        <w:pStyle w:val="ListParagraph"/>
        <w:numPr>
          <w:ilvl w:val="1"/>
          <w:numId w:val="2"/>
        </w:numPr>
        <w:rPr>
          <w:ins w:id="155" w:author="Video Game" w:date="2018-10-30T11:36:00Z"/>
        </w:rPr>
        <w:pPrChange w:id="156" w:author="Video Game" w:date="2018-10-30T11:35:00Z">
          <w:pPr/>
        </w:pPrChange>
      </w:pPr>
      <w:ins w:id="157" w:author="Video Game" w:date="2018-10-30T11:35:00Z">
        <w:r>
          <w:t xml:space="preserve">Avalon: Avalon is also considered a </w:t>
        </w:r>
      </w:ins>
      <w:ins w:id="158" w:author="Video Game" w:date="2018-10-30T11:36:00Z">
        <w:r>
          <w:t>level</w:t>
        </w:r>
      </w:ins>
      <w:ins w:id="159" w:author="Video Game" w:date="2018-10-30T11:35:00Z">
        <w:r>
          <w:t>.</w:t>
        </w:r>
      </w:ins>
      <w:ins w:id="160" w:author="Video Game" w:date="2018-10-30T11:36:00Z">
        <w:r>
          <w:t xml:space="preserve"> Like Virenis the terrain will mostly be similar unless otherwise affected by the player.</w:t>
        </w:r>
      </w:ins>
    </w:p>
    <w:p w:rsidR="00515241" w:rsidRDefault="00515241">
      <w:pPr>
        <w:pStyle w:val="ListParagraph"/>
        <w:rPr>
          <w:ins w:id="161" w:author="Video Game" w:date="2018-10-30T11:27:00Z"/>
        </w:rPr>
        <w:pPrChange w:id="162" w:author="Video Game" w:date="2018-10-30T11:38:00Z">
          <w:pPr/>
        </w:pPrChange>
      </w:pPr>
      <w:ins w:id="163" w:author="Video Game" w:date="2018-10-30T11:37:00Z">
        <w:r>
          <w:t xml:space="preserve">Missions: Wings Over Avalon will have </w:t>
        </w:r>
      </w:ins>
      <w:r w:rsidR="00320D6D">
        <w:t>63</w:t>
      </w:r>
      <w:ins w:id="164" w:author="Video Game" w:date="2018-10-30T11:37:00Z">
        <w:r>
          <w:t xml:space="preserve"> missions total</w:t>
        </w:r>
      </w:ins>
      <w:r w:rsidR="00320D6D">
        <w:t>, 27 missions for each story path with the first 8 and the last mission shared between all paths.</w:t>
      </w:r>
    </w:p>
    <w:p w:rsidR="005473A0" w:rsidDel="00F70784" w:rsidRDefault="005473A0" w:rsidP="005473A0">
      <w:pPr>
        <w:pStyle w:val="ListParagraph"/>
        <w:rPr>
          <w:del w:id="165" w:author="Video Game" w:date="2018-10-30T11:27:00Z"/>
        </w:rPr>
      </w:pPr>
      <w:del w:id="166" w:author="Video Game" w:date="2018-10-30T11:27:00Z">
        <w:r w:rsidDel="00F70784">
          <w:delText>Description and details.</w:delText>
        </w:r>
      </w:del>
    </w:p>
    <w:p w:rsidR="005473A0" w:rsidRPr="005473A0" w:rsidRDefault="005473A0">
      <w:pPr>
        <w:pStyle w:val="ListParagraph"/>
        <w:sectPr w:rsidR="005473A0" w:rsidRPr="005473A0" w:rsidSect="00D53B7E">
          <w:pgSz w:w="12240" w:h="15840"/>
          <w:pgMar w:top="1440" w:right="1440" w:bottom="1440" w:left="1440" w:header="720" w:footer="720" w:gutter="0"/>
          <w:cols w:space="720"/>
          <w:docGrid w:linePitch="360"/>
        </w:sectPr>
        <w:pPrChange w:id="167" w:author="Video Game" w:date="2018-10-30T11:27:00Z">
          <w:pPr/>
        </w:pPrChange>
      </w:pPr>
    </w:p>
    <w:p w:rsidR="00CA0964" w:rsidRDefault="00515241" w:rsidP="00F968D0">
      <w:pPr>
        <w:pStyle w:val="Heading2"/>
      </w:pPr>
      <w:bookmarkStart w:id="168" w:name="_Toc528922334"/>
      <w:ins w:id="169" w:author="Video Game" w:date="2018-10-30T11:38:00Z">
        <w:r>
          <w:lastRenderedPageBreak/>
          <w:t>Mission</w:t>
        </w:r>
      </w:ins>
      <w:del w:id="170" w:author="Video Game" w:date="2018-10-30T11:38:00Z">
        <w:r w:rsidR="005473A0" w:rsidDel="00515241">
          <w:delText>Level</w:delText>
        </w:r>
      </w:del>
      <w:r w:rsidR="005473A0">
        <w:t xml:space="preserve"> Completion</w:t>
      </w:r>
      <w:r w:rsidR="00CA0964">
        <w:t xml:space="preserve"> Overview Chart</w:t>
      </w:r>
      <w:bookmarkEnd w:id="168"/>
    </w:p>
    <w:tbl>
      <w:tblPr>
        <w:tblW w:w="13320" w:type="dxa"/>
        <w:tblInd w:w="-882" w:type="dxa"/>
        <w:tblLook w:val="04A0" w:firstRow="1" w:lastRow="0" w:firstColumn="1" w:lastColumn="0" w:noHBand="0" w:noVBand="1"/>
      </w:tblPr>
      <w:tblGrid>
        <w:gridCol w:w="2020"/>
        <w:gridCol w:w="2020"/>
        <w:gridCol w:w="1630"/>
        <w:gridCol w:w="2070"/>
        <w:gridCol w:w="1890"/>
        <w:gridCol w:w="1800"/>
        <w:gridCol w:w="1890"/>
      </w:tblGrid>
      <w:tr w:rsidR="00CA0964" w:rsidRPr="00CA0964" w:rsidTr="00CA0964">
        <w:trPr>
          <w:trHeight w:val="300"/>
        </w:trPr>
        <w:tc>
          <w:tcPr>
            <w:tcW w:w="202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CA0964" w:rsidP="00CA0964">
            <w:pPr>
              <w:spacing w:after="0"/>
              <w:ind w:left="0"/>
              <w:jc w:val="center"/>
              <w:rPr>
                <w:rFonts w:ascii="Verdana" w:hAnsi="Verdana"/>
                <w:b/>
                <w:bCs/>
                <w:color w:val="FFFFFF"/>
                <w:sz w:val="18"/>
                <w:szCs w:val="18"/>
                <w:lang w:bidi="ar-SA"/>
              </w:rPr>
            </w:pPr>
            <w:r w:rsidRPr="00CA0964">
              <w:rPr>
                <w:rFonts w:ascii="Verdana" w:hAnsi="Verdana"/>
                <w:b/>
                <w:bCs/>
                <w:color w:val="FFFFFF"/>
                <w:sz w:val="18"/>
                <w:szCs w:val="18"/>
                <w:lang w:bidi="ar-SA"/>
              </w:rPr>
              <w:t> </w:t>
            </w:r>
          </w:p>
        </w:tc>
        <w:tc>
          <w:tcPr>
            <w:tcW w:w="202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CA0964" w:rsidP="00CA0964">
            <w:pPr>
              <w:spacing w:after="0"/>
              <w:ind w:left="-148" w:firstLine="148"/>
              <w:jc w:val="center"/>
              <w:rPr>
                <w:rFonts w:ascii="Verdana" w:hAnsi="Verdana"/>
                <w:b/>
                <w:bCs/>
                <w:color w:val="FFFFFF"/>
                <w:sz w:val="18"/>
                <w:szCs w:val="18"/>
                <w:lang w:bidi="ar-SA"/>
              </w:rPr>
            </w:pPr>
            <w:r w:rsidRPr="00CA0964">
              <w:rPr>
                <w:rFonts w:ascii="Verdana" w:hAnsi="Verdana"/>
                <w:b/>
                <w:bCs/>
                <w:color w:val="FFFFFF"/>
                <w:sz w:val="18"/>
                <w:szCs w:val="18"/>
                <w:lang w:bidi="ar-SA"/>
              </w:rPr>
              <w:t>Success</w:t>
            </w:r>
          </w:p>
        </w:tc>
        <w:tc>
          <w:tcPr>
            <w:tcW w:w="163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CA0964" w:rsidP="00CA0964">
            <w:pPr>
              <w:spacing w:after="0"/>
              <w:ind w:left="0"/>
              <w:jc w:val="center"/>
              <w:rPr>
                <w:rFonts w:ascii="Verdana" w:hAnsi="Verdana"/>
                <w:b/>
                <w:bCs/>
                <w:color w:val="FFFFFF"/>
                <w:sz w:val="18"/>
                <w:szCs w:val="18"/>
                <w:lang w:bidi="ar-SA"/>
              </w:rPr>
            </w:pPr>
            <w:r w:rsidRPr="00CA0964">
              <w:rPr>
                <w:rFonts w:ascii="Verdana" w:hAnsi="Verdana"/>
                <w:b/>
                <w:bCs/>
                <w:color w:val="FFFFFF"/>
                <w:sz w:val="18"/>
                <w:szCs w:val="18"/>
                <w:lang w:bidi="ar-SA"/>
              </w:rPr>
              <w:t>Failure</w:t>
            </w:r>
          </w:p>
        </w:tc>
        <w:tc>
          <w:tcPr>
            <w:tcW w:w="2070" w:type="dxa"/>
            <w:tcBorders>
              <w:top w:val="single" w:sz="8" w:space="0" w:color="auto"/>
              <w:left w:val="nil"/>
              <w:bottom w:val="nil"/>
              <w:right w:val="single" w:sz="8" w:space="0" w:color="auto"/>
            </w:tcBorders>
            <w:shd w:val="clear" w:color="000000" w:fill="0C0C0C"/>
            <w:noWrap/>
            <w:hideMark/>
          </w:tcPr>
          <w:p w:rsidR="00CA0964" w:rsidRPr="00CA0964" w:rsidRDefault="00CA0964" w:rsidP="00CA0964">
            <w:pPr>
              <w:spacing w:after="0"/>
              <w:ind w:left="0"/>
              <w:jc w:val="center"/>
              <w:rPr>
                <w:rFonts w:ascii="Verdana" w:hAnsi="Verdana"/>
                <w:b/>
                <w:bCs/>
                <w:color w:val="FFFFFF"/>
                <w:sz w:val="18"/>
                <w:szCs w:val="18"/>
                <w:lang w:bidi="ar-SA"/>
              </w:rPr>
            </w:pPr>
            <w:r w:rsidRPr="00CA0964">
              <w:rPr>
                <w:rFonts w:ascii="Verdana" w:hAnsi="Verdana"/>
                <w:b/>
                <w:bCs/>
                <w:color w:val="FFFFFF"/>
                <w:sz w:val="18"/>
                <w:szCs w:val="18"/>
                <w:lang w:bidi="ar-SA"/>
              </w:rPr>
              <w:t>Not completed</w:t>
            </w:r>
          </w:p>
        </w:tc>
        <w:tc>
          <w:tcPr>
            <w:tcW w:w="189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5473A0" w:rsidP="00CA0964">
            <w:pPr>
              <w:spacing w:after="0"/>
              <w:ind w:left="0"/>
              <w:jc w:val="center"/>
              <w:rPr>
                <w:rFonts w:ascii="Verdana" w:hAnsi="Verdana"/>
                <w:b/>
                <w:bCs/>
                <w:color w:val="FFFFFF"/>
                <w:sz w:val="18"/>
                <w:szCs w:val="18"/>
                <w:lang w:bidi="ar-SA"/>
              </w:rPr>
            </w:pPr>
            <w:r>
              <w:rPr>
                <w:rFonts w:ascii="Verdana" w:hAnsi="Verdana"/>
                <w:b/>
                <w:bCs/>
                <w:color w:val="FFFFFF"/>
                <w:sz w:val="18"/>
                <w:szCs w:val="18"/>
                <w:lang w:bidi="ar-SA"/>
              </w:rPr>
              <w:t>Special Feature?</w:t>
            </w:r>
          </w:p>
        </w:tc>
        <w:tc>
          <w:tcPr>
            <w:tcW w:w="180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5473A0" w:rsidP="00CA0964">
            <w:pPr>
              <w:spacing w:after="0"/>
              <w:ind w:left="0"/>
              <w:jc w:val="center"/>
              <w:rPr>
                <w:rFonts w:ascii="Verdana" w:hAnsi="Verdana"/>
                <w:b/>
                <w:bCs/>
                <w:color w:val="FFFFFF"/>
                <w:sz w:val="18"/>
                <w:szCs w:val="18"/>
                <w:lang w:bidi="ar-SA"/>
              </w:rPr>
            </w:pPr>
            <w:r>
              <w:rPr>
                <w:rFonts w:ascii="Verdana" w:hAnsi="Verdana"/>
                <w:b/>
                <w:bCs/>
                <w:color w:val="FFFFFF"/>
                <w:sz w:val="18"/>
                <w:szCs w:val="18"/>
                <w:lang w:bidi="ar-SA"/>
              </w:rPr>
              <w:t>Upgrades?</w:t>
            </w:r>
          </w:p>
        </w:tc>
        <w:tc>
          <w:tcPr>
            <w:tcW w:w="189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5473A0" w:rsidP="00CA0964">
            <w:pPr>
              <w:spacing w:after="0"/>
              <w:ind w:left="0"/>
              <w:jc w:val="center"/>
              <w:rPr>
                <w:rFonts w:ascii="Verdana" w:hAnsi="Verdana"/>
                <w:b/>
                <w:bCs/>
                <w:color w:val="FFFFFF"/>
                <w:sz w:val="18"/>
                <w:szCs w:val="18"/>
                <w:lang w:bidi="ar-SA"/>
              </w:rPr>
            </w:pPr>
            <w:r>
              <w:rPr>
                <w:rFonts w:ascii="Verdana" w:hAnsi="Verdana"/>
                <w:b/>
                <w:bCs/>
                <w:color w:val="FFFFFF"/>
                <w:sz w:val="18"/>
                <w:szCs w:val="18"/>
                <w:lang w:bidi="ar-SA"/>
              </w:rPr>
              <w:t>Other Elements</w:t>
            </w:r>
          </w:p>
        </w:tc>
      </w:tr>
      <w:tr w:rsidR="00CA0964" w:rsidRPr="00CA0964" w:rsidTr="00CA0964">
        <w:trPr>
          <w:trHeight w:val="315"/>
        </w:trPr>
        <w:tc>
          <w:tcPr>
            <w:tcW w:w="202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c>
          <w:tcPr>
            <w:tcW w:w="202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c>
          <w:tcPr>
            <w:tcW w:w="163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c>
          <w:tcPr>
            <w:tcW w:w="2070" w:type="dxa"/>
            <w:tcBorders>
              <w:top w:val="nil"/>
              <w:left w:val="nil"/>
              <w:bottom w:val="single" w:sz="8" w:space="0" w:color="auto"/>
              <w:right w:val="single" w:sz="8" w:space="0" w:color="auto"/>
            </w:tcBorders>
            <w:shd w:val="clear" w:color="000000" w:fill="0C0C0C"/>
            <w:noWrap/>
            <w:hideMark/>
          </w:tcPr>
          <w:p w:rsidR="00CA0964" w:rsidRPr="00CA0964" w:rsidRDefault="00CA0964" w:rsidP="00CA0964">
            <w:pPr>
              <w:spacing w:after="0"/>
              <w:ind w:left="0"/>
              <w:jc w:val="center"/>
              <w:rPr>
                <w:rFonts w:ascii="Verdana" w:hAnsi="Verdana"/>
                <w:b/>
                <w:bCs/>
                <w:color w:val="FFFFFF"/>
                <w:sz w:val="18"/>
                <w:szCs w:val="18"/>
                <w:lang w:bidi="ar-SA"/>
              </w:rPr>
            </w:pPr>
            <w:r w:rsidRPr="00CA0964">
              <w:rPr>
                <w:rFonts w:ascii="Verdana" w:hAnsi="Verdana"/>
                <w:b/>
                <w:bCs/>
                <w:color w:val="FFFFFF"/>
                <w:sz w:val="18"/>
                <w:szCs w:val="18"/>
                <w:lang w:bidi="ar-SA"/>
              </w:rPr>
              <w:t>in time</w:t>
            </w:r>
          </w:p>
        </w:tc>
        <w:tc>
          <w:tcPr>
            <w:tcW w:w="189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c>
          <w:tcPr>
            <w:tcW w:w="189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r>
      <w:tr w:rsidR="00CA0964" w:rsidRPr="00CA0964" w:rsidTr="00CA0964">
        <w:trPr>
          <w:trHeight w:val="315"/>
        </w:trPr>
        <w:tc>
          <w:tcPr>
            <w:tcW w:w="13320" w:type="dxa"/>
            <w:gridSpan w:val="7"/>
            <w:tcBorders>
              <w:top w:val="single" w:sz="8" w:space="0" w:color="auto"/>
              <w:left w:val="single" w:sz="8" w:space="0" w:color="auto"/>
              <w:bottom w:val="single" w:sz="8" w:space="0" w:color="auto"/>
              <w:right w:val="single" w:sz="8" w:space="0" w:color="000000"/>
            </w:tcBorders>
            <w:shd w:val="clear" w:color="000000" w:fill="B3B3B3"/>
            <w:vAlign w:val="center"/>
            <w:hideMark/>
          </w:tcPr>
          <w:p w:rsidR="00CA0964" w:rsidRPr="00CA0964" w:rsidRDefault="007E67BC"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w:t>
            </w:r>
            <w:r w:rsidR="005473A0">
              <w:rPr>
                <w:rFonts w:ascii="Verdana" w:hAnsi="Verdana"/>
                <w:b/>
                <w:bCs/>
                <w:color w:val="000000"/>
                <w:sz w:val="18"/>
                <w:szCs w:val="18"/>
                <w:lang w:bidi="ar-SA"/>
              </w:rPr>
              <w:t xml:space="preserve"> 1</w:t>
            </w:r>
          </w:p>
        </w:tc>
      </w:tr>
      <w:tr w:rsidR="00CA0964" w:rsidRPr="00CA0964" w:rsidTr="00951786">
        <w:trPr>
          <w:trHeight w:val="1672"/>
        </w:trPr>
        <w:tc>
          <w:tcPr>
            <w:tcW w:w="2020" w:type="dxa"/>
            <w:tcBorders>
              <w:top w:val="nil"/>
              <w:left w:val="single" w:sz="8" w:space="0" w:color="auto"/>
              <w:bottom w:val="single" w:sz="8" w:space="0" w:color="auto"/>
              <w:right w:val="single" w:sz="8" w:space="0" w:color="auto"/>
            </w:tcBorders>
            <w:shd w:val="clear" w:color="auto" w:fill="auto"/>
            <w:vAlign w:val="center"/>
            <w:hideMark/>
          </w:tcPr>
          <w:p w:rsidR="00CA0964" w:rsidRPr="00CA0964" w:rsidRDefault="00F40F83" w:rsidP="00CA0964">
            <w:pPr>
              <w:spacing w:after="0"/>
              <w:ind w:left="0"/>
              <w:rPr>
                <w:rFonts w:ascii="Verdana" w:hAnsi="Verdana"/>
                <w:color w:val="000000"/>
                <w:sz w:val="16"/>
                <w:lang w:bidi="ar-SA"/>
              </w:rPr>
            </w:pPr>
            <w:r>
              <w:rPr>
                <w:rFonts w:ascii="Verdana" w:hAnsi="Verdana"/>
                <w:color w:val="000000"/>
                <w:sz w:val="16"/>
                <w:lang w:bidi="ar-SA"/>
              </w:rPr>
              <w:t>An Angel on Broken Wings</w:t>
            </w:r>
          </w:p>
        </w:tc>
        <w:tc>
          <w:tcPr>
            <w:tcW w:w="2020" w:type="dxa"/>
            <w:tcBorders>
              <w:top w:val="nil"/>
              <w:left w:val="nil"/>
              <w:bottom w:val="single" w:sz="8" w:space="0" w:color="auto"/>
              <w:right w:val="single" w:sz="8" w:space="0" w:color="auto"/>
            </w:tcBorders>
            <w:shd w:val="clear" w:color="auto" w:fill="auto"/>
            <w:vAlign w:val="center"/>
            <w:hideMark/>
          </w:tcPr>
          <w:p w:rsidR="00CA0964" w:rsidRPr="00CA0964" w:rsidRDefault="00F40F83" w:rsidP="00CA0964">
            <w:pPr>
              <w:spacing w:after="0"/>
              <w:ind w:left="0"/>
              <w:rPr>
                <w:rFonts w:ascii="Verdana" w:hAnsi="Verdana"/>
                <w:color w:val="000000"/>
                <w:sz w:val="16"/>
                <w:lang w:bidi="ar-SA"/>
              </w:rPr>
            </w:pPr>
            <w:r>
              <w:rPr>
                <w:rFonts w:ascii="Verdana" w:hAnsi="Verdana"/>
                <w:color w:val="000000"/>
                <w:sz w:val="16"/>
                <w:lang w:bidi="ar-SA"/>
              </w:rPr>
              <w:t>The destruction of Shroud Team and the safe landing at the designated airbase.</w:t>
            </w:r>
          </w:p>
        </w:tc>
        <w:tc>
          <w:tcPr>
            <w:tcW w:w="1630" w:type="dxa"/>
            <w:tcBorders>
              <w:top w:val="nil"/>
              <w:left w:val="single" w:sz="8" w:space="0" w:color="auto"/>
              <w:bottom w:val="single" w:sz="8" w:space="0" w:color="000000"/>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Crashing; getting shot down; or failing to land will all result in mission failure.</w:t>
            </w:r>
          </w:p>
        </w:tc>
        <w:tc>
          <w:tcPr>
            <w:tcW w:w="2070" w:type="dxa"/>
            <w:tcBorders>
              <w:top w:val="nil"/>
              <w:left w:val="single" w:sz="8" w:space="0" w:color="auto"/>
              <w:bottom w:val="single" w:sz="8" w:space="0" w:color="000000"/>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If the mission is not completed in time it will also result in mission failure.</w:t>
            </w:r>
          </w:p>
        </w:tc>
        <w:tc>
          <w:tcPr>
            <w:tcW w:w="1890" w:type="dxa"/>
            <w:tcBorders>
              <w:top w:val="nil"/>
              <w:left w:val="nil"/>
              <w:bottom w:val="nil"/>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The first appearance of a named squadron in Wings Over Avalon.</w:t>
            </w:r>
          </w:p>
        </w:tc>
        <w:tc>
          <w:tcPr>
            <w:tcW w:w="1800" w:type="dxa"/>
            <w:tcBorders>
              <w:top w:val="nil"/>
              <w:left w:val="nil"/>
              <w:bottom w:val="nil"/>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 xml:space="preserve">Following the completion of the mission the player </w:t>
            </w:r>
            <w:r w:rsidR="000C7109">
              <w:rPr>
                <w:rFonts w:ascii="Verdana" w:hAnsi="Verdana"/>
                <w:color w:val="000000"/>
                <w:sz w:val="16"/>
                <w:lang w:bidi="ar-SA"/>
              </w:rPr>
              <w:t>will be able to purchase a J35J Drakken</w:t>
            </w:r>
            <w:r>
              <w:rPr>
                <w:rFonts w:ascii="Verdana" w:hAnsi="Verdana"/>
                <w:color w:val="000000"/>
                <w:sz w:val="16"/>
                <w:lang w:bidi="ar-SA"/>
              </w:rPr>
              <w:t>.</w:t>
            </w:r>
          </w:p>
        </w:tc>
        <w:tc>
          <w:tcPr>
            <w:tcW w:w="1890" w:type="dxa"/>
            <w:tcBorders>
              <w:top w:val="nil"/>
              <w:left w:val="nil"/>
              <w:bottom w:val="nil"/>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The first appearance of Prowler Team.</w:t>
            </w:r>
          </w:p>
        </w:tc>
      </w:tr>
      <w:tr w:rsidR="00CA0964" w:rsidRPr="00CA0964" w:rsidTr="00CA0964">
        <w:trPr>
          <w:trHeight w:val="315"/>
        </w:trPr>
        <w:tc>
          <w:tcPr>
            <w:tcW w:w="13320" w:type="dxa"/>
            <w:gridSpan w:val="7"/>
            <w:tcBorders>
              <w:top w:val="single" w:sz="8" w:space="0" w:color="auto"/>
              <w:left w:val="single" w:sz="8" w:space="0" w:color="auto"/>
              <w:bottom w:val="single" w:sz="8" w:space="0" w:color="auto"/>
              <w:right w:val="single" w:sz="8" w:space="0" w:color="000000"/>
            </w:tcBorders>
            <w:shd w:val="clear" w:color="000000" w:fill="B3B3B3"/>
            <w:vAlign w:val="center"/>
            <w:hideMark/>
          </w:tcPr>
          <w:p w:rsidR="00CA0964" w:rsidRPr="00CA0964" w:rsidRDefault="0058111B"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8</w:t>
            </w:r>
          </w:p>
        </w:tc>
      </w:tr>
      <w:tr w:rsidR="00CA0964" w:rsidRPr="00CA0964" w:rsidTr="00951786">
        <w:trPr>
          <w:trHeight w:val="1987"/>
        </w:trPr>
        <w:tc>
          <w:tcPr>
            <w:tcW w:w="2020" w:type="dxa"/>
            <w:tcBorders>
              <w:top w:val="nil"/>
              <w:left w:val="single" w:sz="8" w:space="0" w:color="auto"/>
              <w:bottom w:val="single" w:sz="8" w:space="0" w:color="auto"/>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The Cornerstone</w:t>
            </w:r>
          </w:p>
        </w:tc>
        <w:tc>
          <w:tcPr>
            <w:tcW w:w="2020" w:type="dxa"/>
            <w:tcBorders>
              <w:top w:val="nil"/>
              <w:left w:val="nil"/>
              <w:bottom w:val="single" w:sz="8" w:space="0" w:color="auto"/>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The successful navigation and 10 minute survival inside airspace JL4.</w:t>
            </w:r>
            <w:r w:rsidR="00C836F5">
              <w:rPr>
                <w:rFonts w:ascii="Verdana" w:hAnsi="Verdana"/>
                <w:color w:val="000000"/>
                <w:sz w:val="16"/>
                <w:lang w:bidi="ar-SA"/>
              </w:rPr>
              <w:t xml:space="preserve"> Then a successful tactical retreat upon the arrival of Tachyon team.</w:t>
            </w:r>
          </w:p>
        </w:tc>
        <w:tc>
          <w:tcPr>
            <w:tcW w:w="1630" w:type="dxa"/>
            <w:tcBorders>
              <w:top w:val="nil"/>
              <w:left w:val="single" w:sz="8" w:space="0" w:color="auto"/>
              <w:bottom w:val="single" w:sz="8" w:space="0" w:color="000000"/>
              <w:right w:val="single" w:sz="8" w:space="0" w:color="auto"/>
            </w:tcBorders>
            <w:shd w:val="clear" w:color="auto" w:fill="auto"/>
            <w:vAlign w:val="center"/>
            <w:hideMark/>
          </w:tcPr>
          <w:p w:rsidR="00CA0964"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Crashing; getting shot down; or failing to retreat will all result in mission failure.</w:t>
            </w:r>
          </w:p>
        </w:tc>
        <w:tc>
          <w:tcPr>
            <w:tcW w:w="2070" w:type="dxa"/>
            <w:tcBorders>
              <w:top w:val="nil"/>
              <w:left w:val="single" w:sz="8" w:space="0" w:color="auto"/>
              <w:bottom w:val="single" w:sz="8" w:space="0" w:color="000000"/>
              <w:right w:val="single" w:sz="8" w:space="0" w:color="auto"/>
            </w:tcBorders>
            <w:shd w:val="clear" w:color="auto" w:fill="auto"/>
            <w:vAlign w:val="center"/>
            <w:hideMark/>
          </w:tcPr>
          <w:p w:rsidR="00CA0964"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If the player does not retreat in time they will fail the mission.</w:t>
            </w:r>
          </w:p>
        </w:tc>
        <w:tc>
          <w:tcPr>
            <w:tcW w:w="1890" w:type="dxa"/>
            <w:tcBorders>
              <w:top w:val="nil"/>
              <w:left w:val="nil"/>
              <w:bottom w:val="nil"/>
              <w:right w:val="single" w:sz="8" w:space="0" w:color="auto"/>
            </w:tcBorders>
            <w:shd w:val="clear" w:color="auto" w:fill="auto"/>
            <w:vAlign w:val="center"/>
            <w:hideMark/>
          </w:tcPr>
          <w:p w:rsidR="00CA0964"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The first true Ace Squadron to appear.</w:t>
            </w:r>
          </w:p>
        </w:tc>
        <w:tc>
          <w:tcPr>
            <w:tcW w:w="1800" w:type="dxa"/>
            <w:tcBorders>
              <w:top w:val="nil"/>
              <w:left w:val="nil"/>
              <w:bottom w:val="nil"/>
              <w:right w:val="single" w:sz="8" w:space="0" w:color="auto"/>
            </w:tcBorders>
            <w:shd w:val="clear" w:color="auto" w:fill="auto"/>
            <w:vAlign w:val="center"/>
            <w:hideMark/>
          </w:tcPr>
          <w:p w:rsidR="00CA0964"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Upon the successful completion of this mission the play</w:t>
            </w:r>
            <w:r w:rsidR="000C7109">
              <w:rPr>
                <w:rFonts w:ascii="Verdana" w:hAnsi="Verdana"/>
                <w:color w:val="000000"/>
                <w:sz w:val="16"/>
                <w:lang w:bidi="ar-SA"/>
              </w:rPr>
              <w:t>er</w:t>
            </w:r>
            <w:r>
              <w:rPr>
                <w:rFonts w:ascii="Verdana" w:hAnsi="Verdana"/>
                <w:color w:val="000000"/>
                <w:sz w:val="16"/>
                <w:lang w:bidi="ar-SA"/>
              </w:rPr>
              <w:t xml:space="preserve"> unlocks the ability to purchase the Typhoon.</w:t>
            </w:r>
          </w:p>
        </w:tc>
        <w:tc>
          <w:tcPr>
            <w:tcW w:w="1890" w:type="dxa"/>
            <w:tcBorders>
              <w:top w:val="nil"/>
              <w:left w:val="nil"/>
              <w:bottom w:val="nil"/>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The first appearance of enemy ace squadron Tachyon team.</w:t>
            </w:r>
          </w:p>
        </w:tc>
      </w:tr>
      <w:tr w:rsidR="00CA0964" w:rsidRPr="00CA0964" w:rsidTr="009B4B74">
        <w:trPr>
          <w:trHeight w:val="421"/>
        </w:trPr>
        <w:tc>
          <w:tcPr>
            <w:tcW w:w="13320" w:type="dxa"/>
            <w:gridSpan w:val="7"/>
            <w:tcBorders>
              <w:top w:val="single" w:sz="8" w:space="0" w:color="auto"/>
              <w:left w:val="single" w:sz="8" w:space="0" w:color="auto"/>
              <w:bottom w:val="single" w:sz="8" w:space="0" w:color="auto"/>
              <w:right w:val="single" w:sz="8" w:space="0" w:color="000000"/>
            </w:tcBorders>
            <w:shd w:val="clear" w:color="000000" w:fill="B3B3B3"/>
            <w:vAlign w:val="center"/>
            <w:hideMark/>
          </w:tcPr>
          <w:p w:rsidR="00CA0964" w:rsidRPr="00CA0964" w:rsidRDefault="0058111B"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12</w:t>
            </w:r>
            <w:r w:rsidR="007E67BC">
              <w:rPr>
                <w:rFonts w:ascii="Verdana" w:hAnsi="Verdana"/>
                <w:b/>
                <w:bCs/>
                <w:color w:val="000000"/>
                <w:sz w:val="18"/>
                <w:szCs w:val="18"/>
                <w:lang w:bidi="ar-SA"/>
              </w:rPr>
              <w:t xml:space="preserve"> A</w:t>
            </w:r>
          </w:p>
        </w:tc>
      </w:tr>
      <w:tr w:rsidR="00CA0964" w:rsidRPr="00CA0964" w:rsidTr="00951786">
        <w:trPr>
          <w:trHeight w:val="420"/>
        </w:trPr>
        <w:tc>
          <w:tcPr>
            <w:tcW w:w="2020"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Sleep Paralysis</w:t>
            </w:r>
          </w:p>
        </w:tc>
        <w:tc>
          <w:tcPr>
            <w:tcW w:w="2020"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The successful destruction of the Virenis Night Convoy and their Air Protection that are working their way through Avalonian territory.</w:t>
            </w:r>
          </w:p>
        </w:tc>
        <w:tc>
          <w:tcPr>
            <w:tcW w:w="1630" w:type="dxa"/>
            <w:tcBorders>
              <w:top w:val="nil"/>
              <w:left w:val="nil"/>
              <w:bottom w:val="nil"/>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2070"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If the Night Convoy is not destroyed before it can escape out of your flight range then it will trigger a mission failure.</w:t>
            </w:r>
          </w:p>
        </w:tc>
        <w:tc>
          <w:tcPr>
            <w:tcW w:w="1890"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A mixture of both air-to-air and air-to-ground skill is required to successfully complete the mission.</w:t>
            </w:r>
          </w:p>
        </w:tc>
        <w:tc>
          <w:tcPr>
            <w:tcW w:w="1800"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Upon the successful completion of the mission the MIG-29 becomes available for purchase.</w:t>
            </w:r>
          </w:p>
        </w:tc>
        <w:tc>
          <w:tcPr>
            <w:tcW w:w="1890" w:type="dxa"/>
            <w:tcBorders>
              <w:top w:val="nil"/>
              <w:left w:val="nil"/>
              <w:bottom w:val="nil"/>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r>
      <w:tr w:rsidR="00CA0964" w:rsidRPr="00CA0964" w:rsidTr="00951786">
        <w:trPr>
          <w:trHeight w:val="420"/>
        </w:trPr>
        <w:tc>
          <w:tcPr>
            <w:tcW w:w="202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202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207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189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180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The first real establishment of multirole dominance by Razorback and Arrowhead.</w:t>
            </w:r>
          </w:p>
        </w:tc>
      </w:tr>
      <w:tr w:rsidR="00951786" w:rsidRPr="00CA0964" w:rsidTr="00951786">
        <w:trPr>
          <w:trHeight w:val="420"/>
        </w:trPr>
        <w:tc>
          <w:tcPr>
            <w:tcW w:w="202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202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FFFFFF" w:themeFill="background1"/>
            <w:vAlign w:val="center"/>
          </w:tcPr>
          <w:p w:rsidR="00951786" w:rsidRPr="00CA0964" w:rsidRDefault="009B4B74" w:rsidP="00CA0964">
            <w:pPr>
              <w:spacing w:after="0"/>
              <w:ind w:left="0"/>
              <w:rPr>
                <w:rFonts w:ascii="Verdana" w:hAnsi="Verdana"/>
                <w:color w:val="000000"/>
                <w:sz w:val="16"/>
                <w:lang w:bidi="ar-SA"/>
              </w:rPr>
            </w:pPr>
            <w:r>
              <w:rPr>
                <w:color w:val="000000"/>
                <w:sz w:val="22"/>
                <w:szCs w:val="22"/>
                <w:lang w:bidi="ar-SA"/>
              </w:rPr>
              <w:t>Crashing; or getting shot down results in mission failure.</w:t>
            </w:r>
          </w:p>
        </w:tc>
        <w:tc>
          <w:tcPr>
            <w:tcW w:w="207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189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180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420"/>
        </w:trPr>
        <w:tc>
          <w:tcPr>
            <w:tcW w:w="2020" w:type="dxa"/>
            <w:vMerge/>
            <w:tcBorders>
              <w:top w:val="nil"/>
              <w:left w:val="single" w:sz="8" w:space="0" w:color="auto"/>
              <w:bottom w:val="single" w:sz="8" w:space="0" w:color="000000"/>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2020" w:type="dxa"/>
            <w:vMerge/>
            <w:tcBorders>
              <w:top w:val="nil"/>
              <w:left w:val="single" w:sz="8" w:space="0" w:color="auto"/>
              <w:bottom w:val="single" w:sz="8" w:space="0" w:color="000000"/>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c>
          <w:tcPr>
            <w:tcW w:w="2070" w:type="dxa"/>
            <w:vMerge/>
            <w:tcBorders>
              <w:top w:val="nil"/>
              <w:left w:val="single" w:sz="8" w:space="0" w:color="auto"/>
              <w:bottom w:val="single" w:sz="8" w:space="0" w:color="000000"/>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1800" w:type="dxa"/>
            <w:vMerge/>
            <w:tcBorders>
              <w:top w:val="nil"/>
              <w:left w:val="single" w:sz="8" w:space="0" w:color="auto"/>
              <w:bottom w:val="single" w:sz="8" w:space="0" w:color="000000"/>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r>
      <w:tr w:rsidR="00CA0964" w:rsidRPr="00CA0964" w:rsidTr="00951786">
        <w:trPr>
          <w:trHeight w:val="315"/>
        </w:trPr>
        <w:tc>
          <w:tcPr>
            <w:tcW w:w="2020" w:type="dxa"/>
            <w:vMerge/>
            <w:tcBorders>
              <w:top w:val="nil"/>
              <w:left w:val="single" w:sz="8" w:space="0" w:color="auto"/>
              <w:bottom w:val="nil"/>
              <w:right w:val="single" w:sz="8" w:space="0" w:color="auto"/>
            </w:tcBorders>
            <w:vAlign w:val="center"/>
            <w:hideMark/>
          </w:tcPr>
          <w:p w:rsidR="00CA0964" w:rsidRPr="00CA0964" w:rsidRDefault="00CA0964" w:rsidP="00CA0964">
            <w:pPr>
              <w:spacing w:after="0"/>
              <w:ind w:left="0"/>
              <w:rPr>
                <w:rFonts w:ascii="Verdana" w:hAnsi="Verdana"/>
                <w:color w:val="000000"/>
                <w:sz w:val="16"/>
                <w:lang w:bidi="ar-SA"/>
              </w:rPr>
            </w:pPr>
          </w:p>
        </w:tc>
        <w:tc>
          <w:tcPr>
            <w:tcW w:w="2020" w:type="dxa"/>
            <w:vMerge/>
            <w:tcBorders>
              <w:top w:val="nil"/>
              <w:left w:val="single" w:sz="8" w:space="0" w:color="auto"/>
              <w:bottom w:val="nil"/>
              <w:right w:val="single" w:sz="8" w:space="0" w:color="auto"/>
            </w:tcBorders>
            <w:vAlign w:val="center"/>
            <w:hideMark/>
          </w:tcPr>
          <w:p w:rsidR="00CA0964" w:rsidRPr="00CA0964" w:rsidRDefault="00CA0964"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hideMark/>
          </w:tcPr>
          <w:p w:rsidR="00CA0964" w:rsidRPr="00CA0964" w:rsidRDefault="00CA0964" w:rsidP="00CA0964">
            <w:pPr>
              <w:spacing w:after="0"/>
              <w:ind w:left="0"/>
              <w:rPr>
                <w:color w:val="000000"/>
                <w:sz w:val="22"/>
                <w:szCs w:val="22"/>
                <w:lang w:bidi="ar-SA"/>
              </w:rPr>
            </w:pPr>
          </w:p>
        </w:tc>
        <w:tc>
          <w:tcPr>
            <w:tcW w:w="2070" w:type="dxa"/>
            <w:vMerge/>
            <w:tcBorders>
              <w:top w:val="nil"/>
              <w:left w:val="single" w:sz="8" w:space="0" w:color="auto"/>
              <w:bottom w:val="nil"/>
              <w:right w:val="single" w:sz="8" w:space="0" w:color="auto"/>
            </w:tcBorders>
            <w:vAlign w:val="center"/>
            <w:hideMark/>
          </w:tcPr>
          <w:p w:rsidR="00CA0964" w:rsidRPr="00CA0964" w:rsidRDefault="00CA0964" w:rsidP="00CA0964">
            <w:pPr>
              <w:spacing w:after="0"/>
              <w:ind w:left="0"/>
              <w:rPr>
                <w:rFonts w:ascii="Verdana" w:hAnsi="Verdana"/>
                <w:color w:val="000000"/>
                <w:sz w:val="16"/>
                <w:lang w:bidi="ar-SA"/>
              </w:rPr>
            </w:pPr>
          </w:p>
        </w:tc>
        <w:tc>
          <w:tcPr>
            <w:tcW w:w="1890" w:type="dxa"/>
            <w:vMerge/>
            <w:tcBorders>
              <w:top w:val="nil"/>
              <w:left w:val="single" w:sz="8" w:space="0" w:color="auto"/>
              <w:bottom w:val="nil"/>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1800" w:type="dxa"/>
            <w:vMerge/>
            <w:tcBorders>
              <w:top w:val="nil"/>
              <w:left w:val="single" w:sz="8" w:space="0" w:color="auto"/>
              <w:bottom w:val="nil"/>
              <w:right w:val="single" w:sz="8" w:space="0" w:color="auto"/>
            </w:tcBorders>
            <w:vAlign w:val="center"/>
            <w:hideMark/>
          </w:tcPr>
          <w:p w:rsidR="00CA0964" w:rsidRPr="00CA0964" w:rsidRDefault="00CA0964"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hideMark/>
          </w:tcPr>
          <w:p w:rsidR="00CA0964" w:rsidRPr="00CA0964" w:rsidRDefault="00CA0964" w:rsidP="00CA0964">
            <w:pPr>
              <w:spacing w:after="0"/>
              <w:ind w:left="0"/>
              <w:rPr>
                <w:rFonts w:ascii="Verdana" w:hAnsi="Verdana"/>
                <w:color w:val="000000"/>
                <w:sz w:val="16"/>
                <w:lang w:bidi="ar-SA"/>
              </w:rPr>
            </w:pPr>
          </w:p>
        </w:tc>
      </w:tr>
      <w:tr w:rsidR="00951786" w:rsidRPr="00CA0964" w:rsidTr="009B4B74">
        <w:trPr>
          <w:trHeight w:val="70"/>
        </w:trPr>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315"/>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58111B" w:rsidP="00CA0964">
            <w:pPr>
              <w:spacing w:after="0"/>
              <w:ind w:left="0"/>
              <w:rPr>
                <w:rFonts w:ascii="Verdana" w:hAnsi="Verdana"/>
                <w:color w:val="000000"/>
                <w:sz w:val="16"/>
                <w:lang w:bidi="ar-SA"/>
              </w:rPr>
            </w:pPr>
            <w:r>
              <w:rPr>
                <w:rFonts w:ascii="Verdana" w:hAnsi="Verdana"/>
                <w:b/>
                <w:bCs/>
                <w:color w:val="000000"/>
                <w:sz w:val="18"/>
                <w:szCs w:val="18"/>
                <w:lang w:bidi="ar-SA"/>
              </w:rPr>
              <w:t>Mission 12</w:t>
            </w:r>
            <w:r w:rsidR="007E67BC">
              <w:rPr>
                <w:rFonts w:ascii="Verdana" w:hAnsi="Verdana"/>
                <w:b/>
                <w:bCs/>
                <w:color w:val="000000"/>
                <w:sz w:val="18"/>
                <w:szCs w:val="18"/>
                <w:lang w:bidi="ar-SA"/>
              </w:rPr>
              <w:t xml:space="preserve"> B</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1116"/>
        </w:trPr>
        <w:tc>
          <w:tcPr>
            <w:tcW w:w="2020" w:type="dxa"/>
            <w:tcBorders>
              <w:top w:val="nil"/>
              <w:left w:val="single" w:sz="8" w:space="0" w:color="auto"/>
              <w:bottom w:val="nil"/>
              <w:right w:val="single" w:sz="8" w:space="0" w:color="auto"/>
            </w:tcBorders>
            <w:vAlign w:val="center"/>
          </w:tcPr>
          <w:p w:rsidR="00951786"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Aces At War</w:t>
            </w:r>
          </w:p>
        </w:tc>
        <w:tc>
          <w:tcPr>
            <w:tcW w:w="2020" w:type="dxa"/>
            <w:tcBorders>
              <w:top w:val="nil"/>
              <w:left w:val="single" w:sz="8" w:space="0" w:color="auto"/>
              <w:bottom w:val="nil"/>
              <w:right w:val="single" w:sz="8" w:space="0" w:color="auto"/>
            </w:tcBorders>
            <w:vAlign w:val="center"/>
          </w:tcPr>
          <w:p w:rsidR="00951786"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 xml:space="preserve">The successful penetration and destruction of all aircraft within airspace JL4 by Razorback and Arrowhead </w:t>
            </w:r>
            <w:r w:rsidR="00844F59">
              <w:rPr>
                <w:rFonts w:ascii="Verdana" w:hAnsi="Verdana"/>
                <w:color w:val="000000"/>
                <w:sz w:val="16"/>
                <w:lang w:bidi="ar-SA"/>
              </w:rPr>
              <w:t>–</w:t>
            </w:r>
            <w:r>
              <w:rPr>
                <w:rFonts w:ascii="Verdana" w:hAnsi="Verdana"/>
                <w:color w:val="000000"/>
                <w:sz w:val="16"/>
                <w:lang w:bidi="ar-SA"/>
              </w:rPr>
              <w:t xml:space="preserve"> </w:t>
            </w:r>
            <w:r w:rsidR="00844F59">
              <w:rPr>
                <w:rFonts w:ascii="Verdana" w:hAnsi="Verdana"/>
                <w:color w:val="000000"/>
                <w:sz w:val="16"/>
                <w:lang w:bidi="ar-SA"/>
              </w:rPr>
              <w:t>Viper Team.</w:t>
            </w:r>
          </w:p>
        </w:tc>
        <w:tc>
          <w:tcPr>
            <w:tcW w:w="1630" w:type="dxa"/>
            <w:tcBorders>
              <w:top w:val="nil"/>
              <w:left w:val="nil"/>
              <w:bottom w:val="nil"/>
              <w:right w:val="single" w:sz="8" w:space="0" w:color="auto"/>
            </w:tcBorders>
            <w:shd w:val="clear" w:color="auto" w:fill="auto"/>
            <w:vAlign w:val="center"/>
          </w:tcPr>
          <w:p w:rsidR="00951786" w:rsidRPr="00CA0964" w:rsidRDefault="00844F59"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Failing to destroy all targets within the time limit will trigger a mission failure.</w:t>
            </w:r>
          </w:p>
        </w:tc>
        <w:tc>
          <w:tcPr>
            <w:tcW w:w="189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High-pace combat means there’s never a dull moment in this mission.</w:t>
            </w:r>
          </w:p>
        </w:tc>
        <w:tc>
          <w:tcPr>
            <w:tcW w:w="180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 xml:space="preserve">Upon the completion of </w:t>
            </w:r>
            <w:r w:rsidR="00FA7CEA">
              <w:rPr>
                <w:rFonts w:ascii="Verdana" w:hAnsi="Verdana"/>
                <w:color w:val="000000"/>
                <w:sz w:val="16"/>
                <w:lang w:bidi="ar-SA"/>
              </w:rPr>
              <w:t>the mission the FA-18 Super Hornet</w:t>
            </w:r>
            <w:r>
              <w:rPr>
                <w:rFonts w:ascii="Verdana" w:hAnsi="Verdana"/>
                <w:color w:val="000000"/>
                <w:sz w:val="16"/>
                <w:lang w:bidi="ar-SA"/>
              </w:rPr>
              <w:t xml:space="preserve"> becomes available for purchase.</w:t>
            </w:r>
          </w:p>
        </w:tc>
        <w:tc>
          <w:tcPr>
            <w:tcW w:w="1890" w:type="dxa"/>
            <w:tcBorders>
              <w:top w:val="nil"/>
              <w:left w:val="nil"/>
              <w:bottom w:val="nil"/>
              <w:right w:val="single" w:sz="8" w:space="0" w:color="auto"/>
            </w:tcBorders>
            <w:shd w:val="clear" w:color="auto" w:fill="auto"/>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 xml:space="preserve">The first real establishment of </w:t>
            </w:r>
            <w:r w:rsidR="009B4B74">
              <w:rPr>
                <w:rFonts w:ascii="Verdana" w:hAnsi="Verdana"/>
                <w:color w:val="000000"/>
                <w:sz w:val="16"/>
                <w:lang w:bidi="ar-SA"/>
              </w:rPr>
              <w:t xml:space="preserve">aerial </w:t>
            </w:r>
            <w:r>
              <w:rPr>
                <w:rFonts w:ascii="Verdana" w:hAnsi="Verdana"/>
                <w:color w:val="000000"/>
                <w:sz w:val="16"/>
                <w:lang w:bidi="ar-SA"/>
              </w:rPr>
              <w:t>dominance by Razorback and Arrowhead.</w:t>
            </w:r>
          </w:p>
        </w:tc>
      </w:tr>
      <w:tr w:rsidR="00951786" w:rsidRPr="00CA0964" w:rsidTr="00951786">
        <w:trPr>
          <w:trHeight w:val="315"/>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7E67BC" w:rsidP="00CA0964">
            <w:pPr>
              <w:spacing w:after="0"/>
              <w:ind w:left="0"/>
              <w:rPr>
                <w:rFonts w:ascii="Verdana" w:hAnsi="Verdana"/>
                <w:color w:val="000000"/>
                <w:sz w:val="16"/>
                <w:lang w:bidi="ar-SA"/>
              </w:rPr>
            </w:pPr>
            <w:r>
              <w:rPr>
                <w:rFonts w:ascii="Verdana" w:hAnsi="Verdana"/>
                <w:b/>
                <w:bCs/>
                <w:color w:val="000000"/>
                <w:sz w:val="18"/>
                <w:szCs w:val="18"/>
                <w:lang w:bidi="ar-SA"/>
              </w:rPr>
              <w:t>Mission 12 C</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315"/>
        </w:trPr>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315"/>
        </w:trPr>
        <w:tc>
          <w:tcPr>
            <w:tcW w:w="202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Operation: Foxhound</w:t>
            </w:r>
          </w:p>
        </w:tc>
        <w:tc>
          <w:tcPr>
            <w:tcW w:w="202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The successful destruction of Fort Foxhound, Virenis’ primary fort.</w:t>
            </w:r>
          </w:p>
        </w:tc>
        <w:tc>
          <w:tcPr>
            <w:tcW w:w="1630" w:type="dxa"/>
            <w:tcBorders>
              <w:top w:val="nil"/>
              <w:left w:val="nil"/>
              <w:bottom w:val="nil"/>
              <w:right w:val="single" w:sz="8" w:space="0" w:color="auto"/>
            </w:tcBorders>
            <w:shd w:val="clear" w:color="auto" w:fill="auto"/>
            <w:vAlign w:val="center"/>
          </w:tcPr>
          <w:p w:rsidR="00951786" w:rsidRPr="00CA0964" w:rsidRDefault="00844F59"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Failure to destroy the base within the time limit will trigger mission failure.</w:t>
            </w:r>
          </w:p>
        </w:tc>
        <w:tc>
          <w:tcPr>
            <w:tcW w:w="189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 xml:space="preserve">Careful maneuverability and flight skills will be required in order to survive and destroy Fort Foxhound. </w:t>
            </w:r>
          </w:p>
        </w:tc>
        <w:tc>
          <w:tcPr>
            <w:tcW w:w="180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 xml:space="preserve">Upon the completion </w:t>
            </w:r>
            <w:r w:rsidR="009B4B74">
              <w:rPr>
                <w:rFonts w:ascii="Verdana" w:hAnsi="Verdana"/>
                <w:color w:val="000000"/>
                <w:sz w:val="16"/>
                <w:lang w:bidi="ar-SA"/>
              </w:rPr>
              <w:t>of the mission the A10-A Thunderbolt</w:t>
            </w:r>
            <w:r>
              <w:rPr>
                <w:rFonts w:ascii="Verdana" w:hAnsi="Verdana"/>
                <w:color w:val="000000"/>
                <w:sz w:val="16"/>
                <w:lang w:bidi="ar-SA"/>
              </w:rPr>
              <w:t xml:space="preserve"> becomes available for purchase.</w:t>
            </w:r>
          </w:p>
        </w:tc>
        <w:tc>
          <w:tcPr>
            <w:tcW w:w="1890" w:type="dxa"/>
            <w:tcBorders>
              <w:top w:val="nil"/>
              <w:left w:val="nil"/>
              <w:bottom w:val="nil"/>
              <w:right w:val="single" w:sz="8" w:space="0" w:color="auto"/>
            </w:tcBorders>
            <w:shd w:val="clear" w:color="auto" w:fill="auto"/>
            <w:vAlign w:val="center"/>
          </w:tcPr>
          <w:p w:rsidR="00951786"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The first real establishment of air-to-ground dominance by Razorback and Arrowhead.</w:t>
            </w:r>
          </w:p>
        </w:tc>
      </w:tr>
      <w:tr w:rsidR="00951786" w:rsidRPr="00CA0964" w:rsidTr="00951786">
        <w:trPr>
          <w:trHeight w:val="315"/>
        </w:trPr>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315"/>
        </w:trPr>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315"/>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7E67BC" w:rsidP="00CA0964">
            <w:pPr>
              <w:spacing w:after="0"/>
              <w:ind w:left="0"/>
              <w:rPr>
                <w:rFonts w:ascii="Verdana" w:hAnsi="Verdana"/>
                <w:color w:val="000000"/>
                <w:sz w:val="16"/>
                <w:lang w:bidi="ar-SA"/>
              </w:rPr>
            </w:pPr>
            <w:r>
              <w:rPr>
                <w:rFonts w:ascii="Verdana" w:hAnsi="Verdana"/>
                <w:b/>
                <w:bCs/>
                <w:color w:val="000000"/>
                <w:sz w:val="18"/>
                <w:szCs w:val="18"/>
                <w:lang w:bidi="ar-SA"/>
              </w:rPr>
              <w:t>Mission 15 A</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7E67BC">
        <w:trPr>
          <w:trHeight w:val="1224"/>
        </w:trPr>
        <w:tc>
          <w:tcPr>
            <w:tcW w:w="2020" w:type="dxa"/>
            <w:tcBorders>
              <w:top w:val="nil"/>
              <w:left w:val="single" w:sz="8" w:space="0" w:color="auto"/>
              <w:bottom w:val="nil"/>
              <w:right w:val="single" w:sz="8" w:space="0" w:color="auto"/>
            </w:tcBorders>
            <w:vAlign w:val="center"/>
          </w:tcPr>
          <w:p w:rsidR="00951786"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Swallow’s Tail</w:t>
            </w:r>
          </w:p>
        </w:tc>
        <w:tc>
          <w:tcPr>
            <w:tcW w:w="2020" w:type="dxa"/>
            <w:tcBorders>
              <w:top w:val="nil"/>
              <w:left w:val="single" w:sz="8" w:space="0" w:color="auto"/>
              <w:bottom w:val="nil"/>
              <w:right w:val="single" w:sz="8" w:space="0" w:color="auto"/>
            </w:tcBorders>
            <w:vAlign w:val="center"/>
          </w:tcPr>
          <w:p w:rsidR="00951786"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The successful destruction of the Virenis Tactical Radar services for the North-Eastern quarter of the country, and the kills of the 5493</w:t>
            </w:r>
            <w:r w:rsidRPr="00801350">
              <w:rPr>
                <w:rFonts w:ascii="Verdana" w:hAnsi="Verdana"/>
                <w:color w:val="000000"/>
                <w:sz w:val="16"/>
                <w:vertAlign w:val="superscript"/>
                <w:lang w:bidi="ar-SA"/>
              </w:rPr>
              <w:t>rd</w:t>
            </w:r>
            <w:r>
              <w:rPr>
                <w:rFonts w:ascii="Verdana" w:hAnsi="Verdana"/>
                <w:color w:val="000000"/>
                <w:sz w:val="16"/>
                <w:lang w:bidi="ar-SA"/>
              </w:rPr>
              <w:t xml:space="preserve"> Tactical Fighter Wing: Gulf Team</w:t>
            </w:r>
          </w:p>
        </w:tc>
        <w:tc>
          <w:tcPr>
            <w:tcW w:w="1630" w:type="dxa"/>
            <w:tcBorders>
              <w:top w:val="nil"/>
              <w:left w:val="nil"/>
              <w:bottom w:val="nil"/>
              <w:right w:val="single" w:sz="8" w:space="0" w:color="auto"/>
            </w:tcBorders>
            <w:shd w:val="clear" w:color="auto" w:fill="auto"/>
            <w:vAlign w:val="center"/>
          </w:tcPr>
          <w:p w:rsidR="00951786" w:rsidRPr="00CA0964" w:rsidRDefault="00801350"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vAlign w:val="center"/>
          </w:tcPr>
          <w:p w:rsidR="00951786"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Failure to destroy the radar services, Gulf team, or both of the above within the time constraints results in mission failure.</w:t>
            </w:r>
          </w:p>
        </w:tc>
        <w:tc>
          <w:tcPr>
            <w:tcW w:w="1890" w:type="dxa"/>
            <w:tcBorders>
              <w:top w:val="nil"/>
              <w:left w:val="single" w:sz="8" w:space="0" w:color="auto"/>
              <w:bottom w:val="nil"/>
              <w:right w:val="single" w:sz="8" w:space="0" w:color="auto"/>
            </w:tcBorders>
            <w:vAlign w:val="center"/>
          </w:tcPr>
          <w:p w:rsidR="00951786"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A delicate balance of quick maneuvers and precise aircraft control will be require to complete the mission.</w:t>
            </w:r>
          </w:p>
        </w:tc>
        <w:tc>
          <w:tcPr>
            <w:tcW w:w="1800" w:type="dxa"/>
            <w:tcBorders>
              <w:top w:val="nil"/>
              <w:left w:val="single" w:sz="8" w:space="0" w:color="auto"/>
              <w:bottom w:val="nil"/>
              <w:right w:val="single" w:sz="8" w:space="0" w:color="auto"/>
            </w:tcBorders>
            <w:vAlign w:val="center"/>
          </w:tcPr>
          <w:p w:rsidR="00951786"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When the mission is completed the Su-27 will be available for purchase.</w:t>
            </w:r>
          </w:p>
        </w:tc>
        <w:tc>
          <w:tcPr>
            <w:tcW w:w="1890" w:type="dxa"/>
            <w:tcBorders>
              <w:top w:val="nil"/>
              <w:left w:val="nil"/>
              <w:bottom w:val="nil"/>
              <w:right w:val="single" w:sz="8" w:space="0" w:color="auto"/>
            </w:tcBorders>
            <w:shd w:val="clear" w:color="auto" w:fill="auto"/>
            <w:vAlign w:val="center"/>
          </w:tcPr>
          <w:p w:rsidR="00951786"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Further establishment of Viper team’s multirole superiority.</w:t>
            </w:r>
          </w:p>
        </w:tc>
      </w:tr>
      <w:tr w:rsidR="007E67BC" w:rsidRPr="00CA0964" w:rsidTr="007E67BC">
        <w:trPr>
          <w:trHeight w:val="180"/>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r w:rsidRPr="007E67BC">
              <w:rPr>
                <w:rFonts w:ascii="Verdana" w:hAnsi="Verdana"/>
                <w:b/>
                <w:bCs/>
                <w:color w:val="000000"/>
                <w:sz w:val="18"/>
                <w:szCs w:val="18"/>
                <w:lang w:bidi="ar-SA"/>
              </w:rPr>
              <w:t>Mission 15 B</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r>
      <w:tr w:rsidR="007E67BC" w:rsidRPr="00CA0964" w:rsidTr="007E67BC">
        <w:trPr>
          <w:trHeight w:val="1224"/>
        </w:trPr>
        <w:tc>
          <w:tcPr>
            <w:tcW w:w="202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lastRenderedPageBreak/>
              <w:t>Flight 89</w:t>
            </w:r>
          </w:p>
        </w:tc>
        <w:tc>
          <w:tcPr>
            <w:tcW w:w="202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 xml:space="preserve">Safely escort Air Avalon Flight 89 to the nearest air force base before Tachyon Team </w:t>
            </w:r>
            <w:r w:rsidR="000C7109">
              <w:rPr>
                <w:rFonts w:ascii="Verdana" w:hAnsi="Verdana"/>
                <w:color w:val="000000"/>
                <w:sz w:val="16"/>
                <w:lang w:bidi="ar-SA"/>
              </w:rPr>
              <w:t xml:space="preserve">or the other air forces deployed </w:t>
            </w:r>
            <w:r>
              <w:rPr>
                <w:rFonts w:ascii="Verdana" w:hAnsi="Verdana"/>
                <w:color w:val="000000"/>
                <w:sz w:val="16"/>
                <w:lang w:bidi="ar-SA"/>
              </w:rPr>
              <w:t xml:space="preserve">can destroy the plane and kill the military officers onboard. </w:t>
            </w:r>
            <w:r w:rsidR="00FA7CEA">
              <w:rPr>
                <w:rFonts w:ascii="Verdana" w:hAnsi="Verdana"/>
                <w:color w:val="000000"/>
                <w:sz w:val="16"/>
                <w:lang w:bidi="ar-SA"/>
              </w:rPr>
              <w:t>Viper team then has to shoot down Tachyon Team.</w:t>
            </w:r>
          </w:p>
        </w:tc>
        <w:tc>
          <w:tcPr>
            <w:tcW w:w="1630" w:type="dxa"/>
            <w:tcBorders>
              <w:top w:val="nil"/>
              <w:left w:val="nil"/>
              <w:bottom w:val="nil"/>
              <w:right w:val="single" w:sz="8" w:space="0" w:color="auto"/>
            </w:tcBorders>
            <w:shd w:val="clear" w:color="auto" w:fill="auto"/>
            <w:vAlign w:val="center"/>
          </w:tcPr>
          <w:p w:rsidR="007E67BC" w:rsidRPr="00CA0964" w:rsidRDefault="00FA7CEA" w:rsidP="00CA0964">
            <w:pPr>
              <w:spacing w:after="0"/>
              <w:ind w:left="0"/>
              <w:rPr>
                <w:color w:val="000000"/>
                <w:sz w:val="22"/>
                <w:szCs w:val="22"/>
                <w:lang w:bidi="ar-SA"/>
              </w:rPr>
            </w:pPr>
            <w:r>
              <w:rPr>
                <w:color w:val="000000"/>
                <w:sz w:val="22"/>
                <w:szCs w:val="22"/>
                <w:lang w:bidi="ar-SA"/>
              </w:rPr>
              <w:t>Crashing; getting shot</w:t>
            </w:r>
            <w:r w:rsidR="000C7109">
              <w:rPr>
                <w:color w:val="000000"/>
                <w:sz w:val="22"/>
                <w:szCs w:val="22"/>
                <w:lang w:bidi="ar-SA"/>
              </w:rPr>
              <w:t xml:space="preserve"> down</w:t>
            </w:r>
            <w:r>
              <w:rPr>
                <w:color w:val="000000"/>
                <w:sz w:val="22"/>
                <w:szCs w:val="22"/>
                <w:lang w:bidi="ar-SA"/>
              </w:rPr>
              <w:t>; or allowing Flight 89 to be shot down results in mission failure.</w:t>
            </w:r>
          </w:p>
        </w:tc>
        <w:tc>
          <w:tcPr>
            <w:tcW w:w="2070" w:type="dxa"/>
            <w:tcBorders>
              <w:top w:val="nil"/>
              <w:left w:val="single" w:sz="8" w:space="0" w:color="auto"/>
              <w:bottom w:val="nil"/>
              <w:right w:val="single" w:sz="8" w:space="0" w:color="auto"/>
            </w:tcBorders>
            <w:vAlign w:val="center"/>
          </w:tcPr>
          <w:p w:rsidR="007E67BC" w:rsidRPr="00CA0964" w:rsidRDefault="00FA7CEA" w:rsidP="00CA0964">
            <w:pPr>
              <w:spacing w:after="0"/>
              <w:ind w:left="0"/>
              <w:rPr>
                <w:rFonts w:ascii="Verdana" w:hAnsi="Verdana"/>
                <w:color w:val="000000"/>
                <w:sz w:val="16"/>
                <w:lang w:bidi="ar-SA"/>
              </w:rPr>
            </w:pPr>
            <w:r>
              <w:rPr>
                <w:rFonts w:ascii="Verdana" w:hAnsi="Verdana"/>
                <w:color w:val="000000"/>
                <w:sz w:val="16"/>
                <w:lang w:bidi="ar-SA"/>
              </w:rPr>
              <w:t>Failure to shoot down Tachyon Team within the time limit will result in mission failure.</w:t>
            </w:r>
          </w:p>
        </w:tc>
        <w:tc>
          <w:tcPr>
            <w:tcW w:w="1890" w:type="dxa"/>
            <w:tcBorders>
              <w:top w:val="nil"/>
              <w:left w:val="single" w:sz="8" w:space="0" w:color="auto"/>
              <w:bottom w:val="nil"/>
              <w:right w:val="single" w:sz="8" w:space="0" w:color="auto"/>
            </w:tcBorders>
            <w:vAlign w:val="center"/>
          </w:tcPr>
          <w:p w:rsidR="007E67BC" w:rsidRPr="00CA0964" w:rsidRDefault="00FA7CEA" w:rsidP="00CA0964">
            <w:pPr>
              <w:spacing w:after="0"/>
              <w:ind w:left="0"/>
              <w:rPr>
                <w:rFonts w:ascii="Verdana" w:hAnsi="Verdana"/>
                <w:color w:val="000000"/>
                <w:sz w:val="16"/>
                <w:lang w:bidi="ar-SA"/>
              </w:rPr>
            </w:pPr>
            <w:r>
              <w:rPr>
                <w:rFonts w:ascii="Verdana" w:hAnsi="Verdana"/>
                <w:color w:val="000000"/>
                <w:sz w:val="16"/>
                <w:lang w:bidi="ar-SA"/>
              </w:rPr>
              <w:t>Spatial awareness is critical during this mission. You have to make sure to prioritize closer targets first.</w:t>
            </w:r>
          </w:p>
        </w:tc>
        <w:tc>
          <w:tcPr>
            <w:tcW w:w="1800" w:type="dxa"/>
            <w:tcBorders>
              <w:top w:val="nil"/>
              <w:left w:val="single" w:sz="8" w:space="0" w:color="auto"/>
              <w:bottom w:val="nil"/>
              <w:right w:val="single" w:sz="8" w:space="0" w:color="auto"/>
            </w:tcBorders>
            <w:vAlign w:val="center"/>
          </w:tcPr>
          <w:p w:rsidR="007E67BC" w:rsidRPr="00CA0964" w:rsidRDefault="00FA7CEA" w:rsidP="0074417B">
            <w:pPr>
              <w:spacing w:after="0"/>
              <w:ind w:left="0"/>
              <w:rPr>
                <w:rFonts w:ascii="Verdana" w:hAnsi="Verdana"/>
                <w:color w:val="000000"/>
                <w:sz w:val="16"/>
                <w:lang w:bidi="ar-SA"/>
              </w:rPr>
            </w:pPr>
            <w:r>
              <w:rPr>
                <w:rFonts w:ascii="Verdana" w:hAnsi="Verdana"/>
                <w:color w:val="000000"/>
                <w:sz w:val="16"/>
                <w:lang w:bidi="ar-SA"/>
              </w:rPr>
              <w:t xml:space="preserve">Upon completion of the mission the </w:t>
            </w:r>
            <w:r w:rsidR="0074417B">
              <w:rPr>
                <w:rFonts w:ascii="Verdana" w:hAnsi="Verdana"/>
                <w:color w:val="000000"/>
                <w:sz w:val="16"/>
                <w:lang w:bidi="ar-SA"/>
              </w:rPr>
              <w:t xml:space="preserve">F22 Raptor </w:t>
            </w:r>
            <w:r>
              <w:rPr>
                <w:rFonts w:ascii="Verdana" w:hAnsi="Verdana"/>
                <w:color w:val="000000"/>
                <w:sz w:val="16"/>
                <w:lang w:bidi="ar-SA"/>
              </w:rPr>
              <w:t>will become available for purchase.</w:t>
            </w:r>
          </w:p>
        </w:tc>
        <w:tc>
          <w:tcPr>
            <w:tcW w:w="1890" w:type="dxa"/>
            <w:tcBorders>
              <w:top w:val="nil"/>
              <w:left w:val="nil"/>
              <w:bottom w:val="nil"/>
              <w:right w:val="single" w:sz="8" w:space="0" w:color="auto"/>
            </w:tcBorders>
            <w:shd w:val="clear" w:color="auto" w:fill="auto"/>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Further establishment of Viper team’s aerial superiority, and the destruction of Tachyon Team.</w:t>
            </w:r>
          </w:p>
        </w:tc>
      </w:tr>
      <w:tr w:rsidR="007E67BC" w:rsidRPr="00CA0964" w:rsidTr="007E67BC">
        <w:trPr>
          <w:trHeight w:val="126"/>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7E67BC" w:rsidRDefault="007E67BC" w:rsidP="00CA0964">
            <w:pPr>
              <w:spacing w:after="0"/>
              <w:ind w:left="0"/>
              <w:rPr>
                <w:rFonts w:ascii="Verdana" w:hAnsi="Verdana"/>
                <w:b/>
                <w:bCs/>
                <w:color w:val="000000"/>
                <w:sz w:val="18"/>
                <w:szCs w:val="18"/>
                <w:lang w:bidi="ar-SA"/>
              </w:rPr>
            </w:pPr>
            <w:r w:rsidRPr="007E67BC">
              <w:rPr>
                <w:rFonts w:ascii="Verdana" w:hAnsi="Verdana"/>
                <w:b/>
                <w:bCs/>
                <w:color w:val="000000"/>
                <w:sz w:val="18"/>
                <w:szCs w:val="18"/>
                <w:lang w:bidi="ar-SA"/>
              </w:rPr>
              <w:t>Mission 15 C</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r>
      <w:tr w:rsidR="007E67BC" w:rsidRPr="00CA0964" w:rsidTr="007E67BC">
        <w:trPr>
          <w:trHeight w:val="1224"/>
        </w:trPr>
        <w:tc>
          <w:tcPr>
            <w:tcW w:w="2020" w:type="dxa"/>
            <w:tcBorders>
              <w:top w:val="nil"/>
              <w:left w:val="single" w:sz="8" w:space="0" w:color="auto"/>
              <w:bottom w:val="nil"/>
              <w:right w:val="single" w:sz="8" w:space="0" w:color="auto"/>
            </w:tcBorders>
            <w:vAlign w:val="center"/>
          </w:tcPr>
          <w:p w:rsidR="007E67BC" w:rsidRPr="007E67BC" w:rsidRDefault="0058111B" w:rsidP="00CA0964">
            <w:pPr>
              <w:spacing w:after="0"/>
              <w:ind w:left="0"/>
              <w:rPr>
                <w:rFonts w:ascii="Verdana" w:hAnsi="Verdana"/>
                <w:b/>
                <w:bCs/>
                <w:color w:val="000000"/>
                <w:sz w:val="18"/>
                <w:szCs w:val="18"/>
                <w:lang w:bidi="ar-SA"/>
              </w:rPr>
            </w:pPr>
            <w:r>
              <w:rPr>
                <w:rFonts w:ascii="Verdana" w:hAnsi="Verdana"/>
                <w:color w:val="000000"/>
                <w:sz w:val="16"/>
                <w:lang w:bidi="ar-SA"/>
              </w:rPr>
              <w:t>Operation: Rolling Thunder</w:t>
            </w:r>
          </w:p>
        </w:tc>
        <w:tc>
          <w:tcPr>
            <w:tcW w:w="202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The successful destruction of the 82</w:t>
            </w:r>
            <w:r w:rsidRPr="0058111B">
              <w:rPr>
                <w:rFonts w:ascii="Verdana" w:hAnsi="Verdana"/>
                <w:color w:val="000000"/>
                <w:sz w:val="16"/>
                <w:vertAlign w:val="superscript"/>
                <w:lang w:bidi="ar-SA"/>
              </w:rPr>
              <w:t>nd</w:t>
            </w:r>
            <w:r>
              <w:rPr>
                <w:rFonts w:ascii="Verdana" w:hAnsi="Verdana"/>
                <w:color w:val="000000"/>
                <w:sz w:val="16"/>
                <w:lang w:bidi="ar-SA"/>
              </w:rPr>
              <w:t xml:space="preserve"> Tank Battalion of the Virenis Royal Army.</w:t>
            </w:r>
          </w:p>
        </w:tc>
        <w:tc>
          <w:tcPr>
            <w:tcW w:w="1630" w:type="dxa"/>
            <w:tcBorders>
              <w:top w:val="nil"/>
              <w:left w:val="nil"/>
              <w:bottom w:val="nil"/>
              <w:right w:val="single" w:sz="8" w:space="0" w:color="auto"/>
            </w:tcBorders>
            <w:shd w:val="clear" w:color="auto" w:fill="auto"/>
            <w:vAlign w:val="center"/>
          </w:tcPr>
          <w:p w:rsidR="007E67BC" w:rsidRPr="00CA0964" w:rsidRDefault="0058111B"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Failure to destroy the tank battalion within the time limit will result in mission failure.</w:t>
            </w:r>
          </w:p>
        </w:tc>
        <w:tc>
          <w:tcPr>
            <w:tcW w:w="189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Precision flying will be necessary to avoid the driving waves of tank fire.</w:t>
            </w:r>
          </w:p>
        </w:tc>
        <w:tc>
          <w:tcPr>
            <w:tcW w:w="180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Upon the completion of the mission the F-4 Phantom II will be unlocked.</w:t>
            </w:r>
          </w:p>
        </w:tc>
        <w:tc>
          <w:tcPr>
            <w:tcW w:w="1890" w:type="dxa"/>
            <w:tcBorders>
              <w:top w:val="nil"/>
              <w:left w:val="nil"/>
              <w:bottom w:val="nil"/>
              <w:right w:val="single" w:sz="8" w:space="0" w:color="auto"/>
            </w:tcBorders>
            <w:shd w:val="clear" w:color="auto" w:fill="auto"/>
            <w:vAlign w:val="center"/>
          </w:tcPr>
          <w:p w:rsidR="007E67BC" w:rsidRPr="00CA0964" w:rsidRDefault="007E67BC" w:rsidP="00CA0964">
            <w:pPr>
              <w:spacing w:after="0"/>
              <w:ind w:left="0"/>
              <w:rPr>
                <w:rFonts w:ascii="Verdana" w:hAnsi="Verdana"/>
                <w:color w:val="000000"/>
                <w:sz w:val="16"/>
                <w:lang w:bidi="ar-SA"/>
              </w:rPr>
            </w:pPr>
            <w:r>
              <w:rPr>
                <w:rFonts w:ascii="Verdana" w:hAnsi="Verdana"/>
                <w:color w:val="000000"/>
                <w:sz w:val="16"/>
                <w:lang w:bidi="ar-SA"/>
              </w:rPr>
              <w:t xml:space="preserve"> </w:t>
            </w:r>
            <w:r w:rsidR="0058111B">
              <w:rPr>
                <w:rFonts w:ascii="Verdana" w:hAnsi="Verdana"/>
                <w:color w:val="000000"/>
                <w:sz w:val="16"/>
                <w:lang w:bidi="ar-SA"/>
              </w:rPr>
              <w:t>Further establishment of Viper team’s air-to-ground superiority.</w:t>
            </w:r>
          </w:p>
        </w:tc>
      </w:tr>
      <w:tr w:rsidR="007E67BC" w:rsidRPr="00CA0964" w:rsidTr="007E67BC">
        <w:trPr>
          <w:trHeight w:val="261"/>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7E67BC" w:rsidRDefault="008E13C8"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21 A</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Default="007E67BC" w:rsidP="00CA0964">
            <w:pPr>
              <w:spacing w:after="0"/>
              <w:ind w:left="0"/>
              <w:rPr>
                <w:rFonts w:ascii="Verdana" w:hAnsi="Verdana"/>
                <w:color w:val="000000"/>
                <w:sz w:val="16"/>
                <w:lang w:bidi="ar-SA"/>
              </w:rPr>
            </w:pPr>
          </w:p>
        </w:tc>
      </w:tr>
      <w:tr w:rsidR="007E67BC" w:rsidRPr="00CA0964" w:rsidTr="00EF0B0F">
        <w:trPr>
          <w:trHeight w:val="1251"/>
        </w:trPr>
        <w:tc>
          <w:tcPr>
            <w:tcW w:w="2020" w:type="dxa"/>
            <w:tcBorders>
              <w:top w:val="nil"/>
              <w:left w:val="single" w:sz="8" w:space="0" w:color="auto"/>
              <w:bottom w:val="nil"/>
              <w:right w:val="single" w:sz="8" w:space="0" w:color="auto"/>
            </w:tcBorders>
            <w:shd w:val="clear" w:color="auto" w:fill="FFFFFF" w:themeFill="background1"/>
            <w:vAlign w:val="center"/>
          </w:tcPr>
          <w:p w:rsidR="007E67BC" w:rsidRPr="00CF2F61" w:rsidRDefault="00CF2F61" w:rsidP="00CA0964">
            <w:pPr>
              <w:spacing w:after="0"/>
              <w:ind w:left="0"/>
              <w:rPr>
                <w:rFonts w:ascii="Verdana" w:hAnsi="Verdana"/>
                <w:bCs/>
                <w:color w:val="000000"/>
                <w:sz w:val="18"/>
                <w:szCs w:val="18"/>
                <w:lang w:bidi="ar-SA"/>
              </w:rPr>
            </w:pPr>
            <w:r w:rsidRPr="00CF2F61">
              <w:rPr>
                <w:rFonts w:ascii="Verdana" w:hAnsi="Verdana"/>
                <w:bCs/>
                <w:color w:val="000000"/>
                <w:sz w:val="18"/>
                <w:szCs w:val="18"/>
                <w:lang w:bidi="ar-SA"/>
              </w:rPr>
              <w:t>Wings Over Avalon</w:t>
            </w:r>
          </w:p>
        </w:tc>
        <w:tc>
          <w:tcPr>
            <w:tcW w:w="202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The successful interception and destruction of the 912</w:t>
            </w:r>
            <w:r w:rsidRPr="00CF2F61">
              <w:rPr>
                <w:rFonts w:ascii="Verdana" w:hAnsi="Verdana"/>
                <w:color w:val="000000"/>
                <w:sz w:val="16"/>
                <w:vertAlign w:val="superscript"/>
                <w:lang w:bidi="ar-SA"/>
              </w:rPr>
              <w:t>th</w:t>
            </w:r>
            <w:r>
              <w:rPr>
                <w:rFonts w:ascii="Verdana" w:hAnsi="Verdana"/>
                <w:color w:val="000000"/>
                <w:sz w:val="16"/>
                <w:lang w:bidi="ar-SA"/>
              </w:rPr>
              <w:t xml:space="preserve"> Bomber division of the Virenis Royal Air Force, as well as the tanks they drop from their bomb bays.</w:t>
            </w:r>
          </w:p>
        </w:tc>
        <w:tc>
          <w:tcPr>
            <w:tcW w:w="1630" w:type="dxa"/>
            <w:tcBorders>
              <w:top w:val="nil"/>
              <w:left w:val="nil"/>
              <w:bottom w:val="nil"/>
              <w:right w:val="single" w:sz="8" w:space="0" w:color="auto"/>
            </w:tcBorders>
            <w:shd w:val="clear" w:color="auto" w:fill="FFFFFF" w:themeFill="background1"/>
            <w:vAlign w:val="center"/>
          </w:tcPr>
          <w:p w:rsidR="007E67BC" w:rsidRPr="00CA0964" w:rsidRDefault="00EF0B0F"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Failure to destroy all units within the time limit will result in mission failure.</w:t>
            </w:r>
          </w:p>
        </w:tc>
        <w:tc>
          <w:tcPr>
            <w:tcW w:w="189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Quick thinking and careful special weapon selection will aid the player in completing the mission.</w:t>
            </w:r>
          </w:p>
        </w:tc>
        <w:tc>
          <w:tcPr>
            <w:tcW w:w="180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Upon completion of the mission the F16 Fighting Falcon will become available for purchase.</w:t>
            </w:r>
          </w:p>
        </w:tc>
        <w:tc>
          <w:tcPr>
            <w:tcW w:w="1890" w:type="dxa"/>
            <w:tcBorders>
              <w:top w:val="nil"/>
              <w:left w:val="nil"/>
              <w:bottom w:val="nil"/>
              <w:right w:val="single" w:sz="8" w:space="0" w:color="auto"/>
            </w:tcBorders>
            <w:shd w:val="clear" w:color="auto" w:fill="FFFFFF" w:themeFill="background1"/>
            <w:vAlign w:val="center"/>
          </w:tcPr>
          <w:p w:rsidR="007E67BC" w:rsidRDefault="0034330D" w:rsidP="00CA0964">
            <w:pPr>
              <w:spacing w:after="0"/>
              <w:ind w:left="0"/>
              <w:rPr>
                <w:rFonts w:ascii="Verdana" w:hAnsi="Verdana"/>
                <w:color w:val="000000"/>
                <w:sz w:val="16"/>
                <w:lang w:bidi="ar-SA"/>
              </w:rPr>
            </w:pPr>
            <w:r>
              <w:rPr>
                <w:rFonts w:ascii="Verdana" w:hAnsi="Verdana"/>
                <w:color w:val="000000"/>
                <w:sz w:val="16"/>
                <w:lang w:bidi="ar-SA"/>
              </w:rPr>
              <w:t>The only mission in the game in which you are scrambled for an intercept.</w:t>
            </w:r>
          </w:p>
        </w:tc>
      </w:tr>
      <w:tr w:rsidR="007E67BC" w:rsidRPr="00CA0964" w:rsidTr="007E67BC">
        <w:trPr>
          <w:trHeight w:val="261"/>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7E67BC" w:rsidRDefault="008E13C8"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21 B</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Default="007E67BC" w:rsidP="00CA0964">
            <w:pPr>
              <w:spacing w:after="0"/>
              <w:ind w:left="0"/>
              <w:rPr>
                <w:rFonts w:ascii="Verdana" w:hAnsi="Verdana"/>
                <w:color w:val="000000"/>
                <w:sz w:val="16"/>
                <w:lang w:bidi="ar-SA"/>
              </w:rPr>
            </w:pPr>
          </w:p>
        </w:tc>
      </w:tr>
      <w:tr w:rsidR="007E67BC" w:rsidRPr="00CA0964" w:rsidTr="00EF0B0F">
        <w:trPr>
          <w:trHeight w:val="1440"/>
        </w:trPr>
        <w:tc>
          <w:tcPr>
            <w:tcW w:w="2020" w:type="dxa"/>
            <w:tcBorders>
              <w:top w:val="nil"/>
              <w:left w:val="single" w:sz="8" w:space="0" w:color="auto"/>
              <w:bottom w:val="nil"/>
              <w:right w:val="single" w:sz="8" w:space="0" w:color="auto"/>
            </w:tcBorders>
            <w:shd w:val="clear" w:color="auto" w:fill="FFFFFF" w:themeFill="background1"/>
            <w:vAlign w:val="center"/>
          </w:tcPr>
          <w:p w:rsidR="007E67BC" w:rsidRPr="00EF0B0F" w:rsidRDefault="00EF0B0F" w:rsidP="00CA0964">
            <w:pPr>
              <w:spacing w:after="0"/>
              <w:ind w:left="0"/>
              <w:rPr>
                <w:rFonts w:ascii="Verdana" w:hAnsi="Verdana"/>
                <w:bCs/>
                <w:color w:val="000000"/>
                <w:sz w:val="18"/>
                <w:szCs w:val="18"/>
                <w:lang w:bidi="ar-SA"/>
              </w:rPr>
            </w:pPr>
            <w:r>
              <w:rPr>
                <w:rFonts w:ascii="Verdana" w:hAnsi="Verdana"/>
                <w:bCs/>
                <w:color w:val="000000"/>
                <w:sz w:val="18"/>
                <w:szCs w:val="18"/>
                <w:lang w:bidi="ar-SA"/>
              </w:rPr>
              <w:t>Skies Unknown</w:t>
            </w:r>
          </w:p>
        </w:tc>
        <w:tc>
          <w:tcPr>
            <w:tcW w:w="202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74417B" w:rsidP="00CA0964">
            <w:pPr>
              <w:spacing w:after="0"/>
              <w:ind w:left="0"/>
              <w:rPr>
                <w:rFonts w:ascii="Verdana" w:hAnsi="Verdana"/>
                <w:color w:val="000000"/>
                <w:sz w:val="16"/>
                <w:lang w:bidi="ar-SA"/>
              </w:rPr>
            </w:pPr>
            <w:r>
              <w:rPr>
                <w:rFonts w:ascii="Verdana" w:hAnsi="Verdana"/>
                <w:color w:val="000000"/>
                <w:sz w:val="16"/>
                <w:lang w:bidi="ar-SA"/>
              </w:rPr>
              <w:t>Mission success is achieved by cementing Viper Team’s dominance over JL4, and then safely retreating upon the arrival of the KOR-872 Phoenix as it decimates other units in its path.</w:t>
            </w:r>
          </w:p>
        </w:tc>
        <w:tc>
          <w:tcPr>
            <w:tcW w:w="1630" w:type="dxa"/>
            <w:tcBorders>
              <w:top w:val="nil"/>
              <w:left w:val="nil"/>
              <w:bottom w:val="nil"/>
              <w:right w:val="single" w:sz="8" w:space="0" w:color="auto"/>
            </w:tcBorders>
            <w:shd w:val="clear" w:color="auto" w:fill="FFFFFF" w:themeFill="background1"/>
            <w:vAlign w:val="center"/>
          </w:tcPr>
          <w:p w:rsidR="007E67BC" w:rsidRPr="00CA0964" w:rsidRDefault="00EF0B0F"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74417B" w:rsidP="00CA0964">
            <w:pPr>
              <w:spacing w:after="0"/>
              <w:ind w:left="0"/>
              <w:rPr>
                <w:rFonts w:ascii="Verdana" w:hAnsi="Verdana"/>
                <w:color w:val="000000"/>
                <w:sz w:val="16"/>
                <w:lang w:bidi="ar-SA"/>
              </w:rPr>
            </w:pPr>
            <w:r>
              <w:rPr>
                <w:rFonts w:ascii="Verdana" w:hAnsi="Verdana"/>
                <w:color w:val="000000"/>
                <w:sz w:val="16"/>
                <w:lang w:bidi="ar-SA"/>
              </w:rPr>
              <w:t>If the player fails to destroy all of the units within the allotted time they will fail the mission.</w:t>
            </w:r>
          </w:p>
        </w:tc>
        <w:tc>
          <w:tcPr>
            <w:tcW w:w="189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74417B" w:rsidP="00CA0964">
            <w:pPr>
              <w:spacing w:after="0"/>
              <w:ind w:left="0"/>
              <w:rPr>
                <w:rFonts w:ascii="Verdana" w:hAnsi="Verdana"/>
                <w:color w:val="000000"/>
                <w:sz w:val="16"/>
                <w:lang w:bidi="ar-SA"/>
              </w:rPr>
            </w:pPr>
            <w:r>
              <w:rPr>
                <w:rFonts w:ascii="Verdana" w:hAnsi="Verdana"/>
                <w:color w:val="000000"/>
                <w:sz w:val="16"/>
                <w:lang w:bidi="ar-SA"/>
              </w:rPr>
              <w:t>Time and missile management will play a big role in this mission.</w:t>
            </w:r>
          </w:p>
        </w:tc>
        <w:tc>
          <w:tcPr>
            <w:tcW w:w="180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74417B" w:rsidP="00CA0964">
            <w:pPr>
              <w:spacing w:after="0"/>
              <w:ind w:left="0"/>
              <w:rPr>
                <w:rFonts w:ascii="Verdana" w:hAnsi="Verdana"/>
                <w:color w:val="000000"/>
                <w:sz w:val="16"/>
                <w:lang w:bidi="ar-SA"/>
              </w:rPr>
            </w:pPr>
            <w:r>
              <w:rPr>
                <w:rFonts w:ascii="Verdana" w:hAnsi="Verdana"/>
                <w:color w:val="000000"/>
                <w:sz w:val="16"/>
                <w:lang w:bidi="ar-SA"/>
              </w:rPr>
              <w:t>Upon completion of the mission the Su-37 Terminator will become available for purchase.</w:t>
            </w:r>
          </w:p>
        </w:tc>
        <w:tc>
          <w:tcPr>
            <w:tcW w:w="1890" w:type="dxa"/>
            <w:tcBorders>
              <w:top w:val="nil"/>
              <w:left w:val="nil"/>
              <w:bottom w:val="nil"/>
              <w:right w:val="single" w:sz="8" w:space="0" w:color="auto"/>
            </w:tcBorders>
            <w:shd w:val="clear" w:color="auto" w:fill="FFFFFF" w:themeFill="background1"/>
            <w:vAlign w:val="center"/>
          </w:tcPr>
          <w:p w:rsidR="007E67BC" w:rsidRDefault="0074417B" w:rsidP="00CA0964">
            <w:pPr>
              <w:spacing w:after="0"/>
              <w:ind w:left="0"/>
              <w:rPr>
                <w:rFonts w:ascii="Verdana" w:hAnsi="Verdana"/>
                <w:color w:val="000000"/>
                <w:sz w:val="16"/>
                <w:lang w:bidi="ar-SA"/>
              </w:rPr>
            </w:pPr>
            <w:r>
              <w:rPr>
                <w:rFonts w:ascii="Verdana" w:hAnsi="Verdana"/>
                <w:color w:val="000000"/>
                <w:sz w:val="16"/>
                <w:lang w:bidi="ar-SA"/>
              </w:rPr>
              <w:t>The entrance of the first, and only, original aircraft in Wings Over Avalon.</w:t>
            </w:r>
          </w:p>
        </w:tc>
      </w:tr>
      <w:tr w:rsidR="007E67BC" w:rsidRPr="00CA0964" w:rsidTr="007E67BC">
        <w:trPr>
          <w:trHeight w:val="261"/>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7E67BC" w:rsidRDefault="008E13C8"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21 C</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Default="007E67BC" w:rsidP="00CA0964">
            <w:pPr>
              <w:spacing w:after="0"/>
              <w:ind w:left="0"/>
              <w:rPr>
                <w:rFonts w:ascii="Verdana" w:hAnsi="Verdana"/>
                <w:color w:val="000000"/>
                <w:sz w:val="16"/>
                <w:lang w:bidi="ar-SA"/>
              </w:rPr>
            </w:pPr>
          </w:p>
        </w:tc>
      </w:tr>
      <w:tr w:rsidR="007E67BC" w:rsidRPr="00CA0964" w:rsidTr="008E13C8">
        <w:trPr>
          <w:trHeight w:val="1341"/>
        </w:trPr>
        <w:tc>
          <w:tcPr>
            <w:tcW w:w="2020" w:type="dxa"/>
            <w:tcBorders>
              <w:top w:val="nil"/>
              <w:left w:val="single" w:sz="8" w:space="0" w:color="auto"/>
              <w:bottom w:val="nil"/>
              <w:right w:val="single" w:sz="8" w:space="0" w:color="auto"/>
            </w:tcBorders>
            <w:shd w:val="clear" w:color="auto" w:fill="FFFFFF" w:themeFill="background1"/>
            <w:vAlign w:val="center"/>
          </w:tcPr>
          <w:p w:rsidR="007E67BC" w:rsidRPr="00EF0B0F" w:rsidRDefault="00EF0B0F" w:rsidP="00CA0964">
            <w:pPr>
              <w:spacing w:after="0"/>
              <w:ind w:left="0"/>
              <w:rPr>
                <w:rFonts w:ascii="Verdana" w:hAnsi="Verdana"/>
                <w:bCs/>
                <w:color w:val="000000"/>
                <w:sz w:val="18"/>
                <w:szCs w:val="18"/>
                <w:lang w:bidi="ar-SA"/>
              </w:rPr>
            </w:pPr>
            <w:r>
              <w:rPr>
                <w:rFonts w:ascii="Verdana" w:hAnsi="Verdana"/>
                <w:bCs/>
                <w:color w:val="000000"/>
                <w:sz w:val="18"/>
                <w:szCs w:val="18"/>
                <w:lang w:bidi="ar-SA"/>
              </w:rPr>
              <w:t>Operation: Danger Line</w:t>
            </w:r>
          </w:p>
        </w:tc>
        <w:tc>
          <w:tcPr>
            <w:tcW w:w="202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74417B" w:rsidP="00CA0964">
            <w:pPr>
              <w:spacing w:after="0"/>
              <w:ind w:left="0"/>
              <w:rPr>
                <w:rFonts w:ascii="Verdana" w:hAnsi="Verdana"/>
                <w:color w:val="000000"/>
                <w:sz w:val="16"/>
                <w:lang w:bidi="ar-SA"/>
              </w:rPr>
            </w:pPr>
            <w:r>
              <w:rPr>
                <w:rFonts w:ascii="Verdana" w:hAnsi="Verdana"/>
                <w:color w:val="000000"/>
                <w:sz w:val="16"/>
                <w:lang w:bidi="ar-SA"/>
              </w:rPr>
              <w:t xml:space="preserve">The siege, and destruction, of the Danger Line, the front line of defense of the capital city of Virenis, </w:t>
            </w:r>
            <w:r w:rsidR="00CF2F61">
              <w:rPr>
                <w:rFonts w:ascii="Verdana" w:hAnsi="Verdana"/>
                <w:color w:val="000000"/>
                <w:sz w:val="16"/>
                <w:lang w:bidi="ar-SA"/>
              </w:rPr>
              <w:t>Ashborne. Among the notable units to be destroyed are the 98</w:t>
            </w:r>
            <w:r w:rsidR="00CF2F61" w:rsidRPr="00CF2F61">
              <w:rPr>
                <w:rFonts w:ascii="Verdana" w:hAnsi="Verdana"/>
                <w:color w:val="000000"/>
                <w:sz w:val="16"/>
                <w:vertAlign w:val="superscript"/>
                <w:lang w:bidi="ar-SA"/>
              </w:rPr>
              <w:t>th</w:t>
            </w:r>
            <w:r w:rsidR="00CF2F61">
              <w:rPr>
                <w:rFonts w:ascii="Verdana" w:hAnsi="Verdana"/>
                <w:color w:val="000000"/>
                <w:sz w:val="16"/>
                <w:lang w:bidi="ar-SA"/>
              </w:rPr>
              <w:t xml:space="preserve"> Tank Battalion of the Virenis Royal Army, and the 43</w:t>
            </w:r>
            <w:r w:rsidR="00CF2F61" w:rsidRPr="00CF2F61">
              <w:rPr>
                <w:rFonts w:ascii="Verdana" w:hAnsi="Verdana"/>
                <w:color w:val="000000"/>
                <w:sz w:val="16"/>
                <w:vertAlign w:val="superscript"/>
                <w:lang w:bidi="ar-SA"/>
              </w:rPr>
              <w:t>rd</w:t>
            </w:r>
            <w:r w:rsidR="00CF2F61">
              <w:rPr>
                <w:rFonts w:ascii="Verdana" w:hAnsi="Verdana"/>
                <w:color w:val="000000"/>
                <w:sz w:val="16"/>
                <w:lang w:bidi="ar-SA"/>
              </w:rPr>
              <w:t xml:space="preserve"> Anti-Air Defense Divison of the Virenis Royal Army.</w:t>
            </w:r>
          </w:p>
        </w:tc>
        <w:tc>
          <w:tcPr>
            <w:tcW w:w="1630" w:type="dxa"/>
            <w:tcBorders>
              <w:top w:val="nil"/>
              <w:left w:val="nil"/>
              <w:bottom w:val="nil"/>
              <w:right w:val="single" w:sz="8" w:space="0" w:color="auto"/>
            </w:tcBorders>
            <w:shd w:val="clear" w:color="auto" w:fill="FFFFFF" w:themeFill="background1"/>
            <w:vAlign w:val="center"/>
          </w:tcPr>
          <w:p w:rsidR="007E67BC" w:rsidRPr="00CA0964" w:rsidRDefault="00EF0B0F"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If the play fails to destroy all of the units in the Danger Line within the time limit they will fail the mission.</w:t>
            </w:r>
          </w:p>
        </w:tc>
        <w:tc>
          <w:tcPr>
            <w:tcW w:w="189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Missile and special weapon management will be key. Wingman management will also be very important.</w:t>
            </w:r>
          </w:p>
        </w:tc>
        <w:tc>
          <w:tcPr>
            <w:tcW w:w="180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Upon completion of this mission the F35 Lightning will become available for purchase.</w:t>
            </w:r>
          </w:p>
        </w:tc>
        <w:tc>
          <w:tcPr>
            <w:tcW w:w="1890" w:type="dxa"/>
            <w:tcBorders>
              <w:top w:val="nil"/>
              <w:left w:val="nil"/>
              <w:bottom w:val="nil"/>
              <w:right w:val="single" w:sz="8" w:space="0" w:color="auto"/>
            </w:tcBorders>
            <w:shd w:val="clear" w:color="auto" w:fill="FFFFFF" w:themeFill="background1"/>
            <w:vAlign w:val="center"/>
          </w:tcPr>
          <w:p w:rsidR="007E67BC" w:rsidRDefault="00CF2F61" w:rsidP="00CA0964">
            <w:pPr>
              <w:spacing w:after="0"/>
              <w:ind w:left="0"/>
              <w:rPr>
                <w:rFonts w:ascii="Verdana" w:hAnsi="Verdana"/>
                <w:color w:val="000000"/>
                <w:sz w:val="16"/>
                <w:lang w:bidi="ar-SA"/>
              </w:rPr>
            </w:pPr>
            <w:r>
              <w:rPr>
                <w:rFonts w:ascii="Verdana" w:hAnsi="Verdana"/>
                <w:color w:val="000000"/>
                <w:sz w:val="16"/>
                <w:lang w:bidi="ar-SA"/>
              </w:rPr>
              <w:t>The only mission in the game to feature the destruction of two named enemy formations.</w:t>
            </w:r>
          </w:p>
        </w:tc>
      </w:tr>
      <w:tr w:rsidR="007E67BC" w:rsidRPr="00CA0964" w:rsidTr="008E13C8">
        <w:trPr>
          <w:trHeight w:val="261"/>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7E67BC" w:rsidRDefault="008E13C8"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27</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Default="007E67BC" w:rsidP="00CA0964">
            <w:pPr>
              <w:spacing w:after="0"/>
              <w:ind w:left="0"/>
              <w:rPr>
                <w:rFonts w:ascii="Verdana" w:hAnsi="Verdana"/>
                <w:color w:val="000000"/>
                <w:sz w:val="16"/>
                <w:lang w:bidi="ar-SA"/>
              </w:rPr>
            </w:pPr>
          </w:p>
        </w:tc>
      </w:tr>
      <w:tr w:rsidR="008E13C8" w:rsidRPr="00CA0964" w:rsidTr="008E13C8">
        <w:trPr>
          <w:trHeight w:val="1260"/>
        </w:trPr>
        <w:tc>
          <w:tcPr>
            <w:tcW w:w="2020" w:type="dxa"/>
            <w:tcBorders>
              <w:top w:val="nil"/>
              <w:left w:val="single" w:sz="8" w:space="0" w:color="auto"/>
              <w:bottom w:val="single" w:sz="8" w:space="0" w:color="000000"/>
              <w:right w:val="single" w:sz="8" w:space="0" w:color="auto"/>
            </w:tcBorders>
            <w:shd w:val="clear" w:color="auto" w:fill="FFFFFF" w:themeFill="background1"/>
            <w:vAlign w:val="center"/>
          </w:tcPr>
          <w:p w:rsidR="008E13C8" w:rsidRDefault="00797AEF"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Razor’s Edge</w:t>
            </w:r>
          </w:p>
        </w:tc>
        <w:tc>
          <w:tcPr>
            <w:tcW w:w="2020" w:type="dxa"/>
            <w:tcBorders>
              <w:top w:val="nil"/>
              <w:left w:val="single" w:sz="8" w:space="0" w:color="auto"/>
              <w:bottom w:val="single" w:sz="8" w:space="0" w:color="000000"/>
              <w:right w:val="single" w:sz="8" w:space="0" w:color="auto"/>
            </w:tcBorders>
            <w:shd w:val="clear" w:color="auto" w:fill="FFFFFF" w:themeFill="background1"/>
            <w:vAlign w:val="center"/>
          </w:tcPr>
          <w:p w:rsidR="008E13C8" w:rsidRDefault="00801350" w:rsidP="00CA0964">
            <w:pPr>
              <w:spacing w:after="0"/>
              <w:ind w:left="0"/>
              <w:rPr>
                <w:rFonts w:ascii="Verdana" w:hAnsi="Verdana"/>
                <w:color w:val="000000"/>
                <w:sz w:val="16"/>
                <w:lang w:bidi="ar-SA"/>
              </w:rPr>
            </w:pPr>
            <w:r>
              <w:rPr>
                <w:rFonts w:ascii="Verdana" w:hAnsi="Verdana"/>
                <w:color w:val="000000"/>
                <w:sz w:val="16"/>
                <w:lang w:bidi="ar-SA"/>
              </w:rPr>
              <w:t>Following the death of Arrowhead in mission 26 Razorback now has to finish the job alone. Successfully destroy the experimental aircraft KOR-872 Phoenix and put an end to the war.</w:t>
            </w:r>
          </w:p>
          <w:p w:rsidR="00EF0B0F" w:rsidRDefault="00EF0B0F" w:rsidP="00CA0964">
            <w:pPr>
              <w:spacing w:after="0"/>
              <w:ind w:left="0"/>
              <w:rPr>
                <w:rFonts w:ascii="Verdana" w:hAnsi="Verdana"/>
                <w:color w:val="000000"/>
                <w:sz w:val="16"/>
                <w:lang w:bidi="ar-SA"/>
              </w:rPr>
            </w:pPr>
          </w:p>
          <w:p w:rsidR="00EF0B0F" w:rsidRPr="00CA0964" w:rsidRDefault="00EF0B0F" w:rsidP="00CA0964">
            <w:pPr>
              <w:spacing w:after="0"/>
              <w:ind w:left="0"/>
              <w:rPr>
                <w:rFonts w:ascii="Verdana" w:hAnsi="Verdana"/>
                <w:color w:val="000000"/>
                <w:sz w:val="16"/>
                <w:lang w:bidi="ar-SA"/>
              </w:rPr>
            </w:pPr>
            <w:r>
              <w:rPr>
                <w:rFonts w:ascii="Verdana" w:hAnsi="Verdana"/>
                <w:color w:val="000000"/>
                <w:sz w:val="16"/>
                <w:lang w:bidi="ar-SA"/>
              </w:rPr>
              <w:t>Only playable by path C if they choose ‘no’ for the moral choice in mission 26.</w:t>
            </w:r>
          </w:p>
        </w:tc>
        <w:tc>
          <w:tcPr>
            <w:tcW w:w="1630" w:type="dxa"/>
            <w:tcBorders>
              <w:top w:val="nil"/>
              <w:left w:val="nil"/>
              <w:bottom w:val="single" w:sz="8" w:space="0" w:color="auto"/>
              <w:right w:val="single" w:sz="8" w:space="0" w:color="auto"/>
            </w:tcBorders>
            <w:shd w:val="clear" w:color="auto" w:fill="FFFFFF" w:themeFill="background1"/>
            <w:vAlign w:val="center"/>
          </w:tcPr>
          <w:p w:rsidR="008E13C8" w:rsidRPr="00CA0964" w:rsidRDefault="00801350"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single" w:sz="8" w:space="0" w:color="000000"/>
              <w:right w:val="single" w:sz="8" w:space="0" w:color="auto"/>
            </w:tcBorders>
            <w:shd w:val="clear" w:color="auto" w:fill="FFFFFF" w:themeFill="background1"/>
            <w:vAlign w:val="center"/>
          </w:tcPr>
          <w:p w:rsidR="008E13C8"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There is no penalty for failing to complete the mission within the time limit, as there is no time limit.</w:t>
            </w:r>
          </w:p>
        </w:tc>
        <w:tc>
          <w:tcPr>
            <w:tcW w:w="1890" w:type="dxa"/>
            <w:tcBorders>
              <w:top w:val="nil"/>
              <w:left w:val="single" w:sz="8" w:space="0" w:color="auto"/>
              <w:bottom w:val="single" w:sz="8" w:space="0" w:color="000000"/>
              <w:right w:val="single" w:sz="8" w:space="0" w:color="auto"/>
            </w:tcBorders>
            <w:shd w:val="clear" w:color="auto" w:fill="FFFFFF" w:themeFill="background1"/>
            <w:vAlign w:val="center"/>
          </w:tcPr>
          <w:p w:rsidR="008E13C8"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To best the Phoenix the player will have to put to good use all of the skills they’ve learned and acquired throughout the other missions.</w:t>
            </w:r>
          </w:p>
        </w:tc>
        <w:tc>
          <w:tcPr>
            <w:tcW w:w="1800" w:type="dxa"/>
            <w:tcBorders>
              <w:top w:val="nil"/>
              <w:left w:val="single" w:sz="8" w:space="0" w:color="auto"/>
              <w:bottom w:val="single" w:sz="8" w:space="0" w:color="000000"/>
              <w:right w:val="single" w:sz="8" w:space="0" w:color="auto"/>
            </w:tcBorders>
            <w:shd w:val="clear" w:color="auto" w:fill="FFFFFF" w:themeFill="background1"/>
            <w:vAlign w:val="center"/>
          </w:tcPr>
          <w:p w:rsidR="008E13C8"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Upon completion of the mission the KOR-872 Phoenix will become available for purchase.</w:t>
            </w:r>
          </w:p>
        </w:tc>
        <w:tc>
          <w:tcPr>
            <w:tcW w:w="1890" w:type="dxa"/>
            <w:tcBorders>
              <w:top w:val="nil"/>
              <w:left w:val="nil"/>
              <w:bottom w:val="single" w:sz="8" w:space="0" w:color="auto"/>
              <w:right w:val="single" w:sz="8" w:space="0" w:color="auto"/>
            </w:tcBorders>
            <w:shd w:val="clear" w:color="auto" w:fill="FFFFFF" w:themeFill="background1"/>
            <w:vAlign w:val="center"/>
          </w:tcPr>
          <w:p w:rsidR="008E13C8" w:rsidRDefault="00801350" w:rsidP="00CA0964">
            <w:pPr>
              <w:spacing w:after="0"/>
              <w:ind w:left="0"/>
              <w:rPr>
                <w:rFonts w:ascii="Verdana" w:hAnsi="Verdana"/>
                <w:color w:val="000000"/>
                <w:sz w:val="16"/>
                <w:lang w:bidi="ar-SA"/>
              </w:rPr>
            </w:pPr>
            <w:r>
              <w:rPr>
                <w:rFonts w:ascii="Verdana" w:hAnsi="Verdana"/>
                <w:color w:val="000000"/>
                <w:sz w:val="16"/>
                <w:lang w:bidi="ar-SA"/>
              </w:rPr>
              <w:t>To win the war against Virenis.</w:t>
            </w:r>
          </w:p>
        </w:tc>
      </w:tr>
    </w:tbl>
    <w:p w:rsidR="00CA0964" w:rsidRDefault="00CA0964" w:rsidP="00F968D0">
      <w:pPr>
        <w:pStyle w:val="Heading2"/>
        <w:sectPr w:rsidR="00CA0964" w:rsidSect="00D53B7E">
          <w:pgSz w:w="15840" w:h="12240" w:orient="landscape"/>
          <w:pgMar w:top="1440" w:right="1440" w:bottom="1440" w:left="1440" w:header="720" w:footer="720" w:gutter="0"/>
          <w:cols w:space="720"/>
          <w:docGrid w:linePitch="360"/>
        </w:sectPr>
      </w:pPr>
    </w:p>
    <w:p w:rsidR="009269A3" w:rsidRDefault="00666229" w:rsidP="00F968D0">
      <w:pPr>
        <w:pStyle w:val="Heading2"/>
      </w:pPr>
      <w:bookmarkStart w:id="171" w:name="_Wedding_Disasters"/>
      <w:bookmarkStart w:id="172" w:name="_Toc528922335"/>
      <w:bookmarkEnd w:id="171"/>
      <w:r>
        <w:lastRenderedPageBreak/>
        <w:t>Ace Encounters</w:t>
      </w:r>
      <w:bookmarkEnd w:id="172"/>
    </w:p>
    <w:p w:rsidR="005473A0" w:rsidRDefault="00320D6D" w:rsidP="005473A0">
      <w:pPr>
        <w:pStyle w:val="ListParagraph"/>
      </w:pPr>
      <w:r>
        <w:t>‘Ace Encounters’ are Wings Over Avalon’s form of boss battles. For the air-to-ground playpath there are no ‘Ace Encounters’, but there are ‘Elite Formation’ encounters, i.e. an elite tank battalion. There are three different elite squadrons encountered by Path A, four by Path B, and one by Path C (Shroud Team, mission one) and four elite formations.</w:t>
      </w:r>
    </w:p>
    <w:p w:rsidR="00F36C19" w:rsidRDefault="005473A0" w:rsidP="00F968D0">
      <w:pPr>
        <w:pStyle w:val="Heading2"/>
      </w:pPr>
      <w:bookmarkStart w:id="173" w:name="_Toc528922336"/>
      <w:r>
        <w:t>Weapons</w:t>
      </w:r>
      <w:bookmarkEnd w:id="173"/>
    </w:p>
    <w:p w:rsidR="005473A0" w:rsidRDefault="00320D6D" w:rsidP="005473A0">
      <w:pPr>
        <w:pStyle w:val="ListParagraph"/>
      </w:pPr>
      <w:r>
        <w:t>Each aircraft have four different special weapons available, and the purchase of an aircraft also comes with its default special weapon. Special weapons vary based on the purpose of an aircraft (ex. A fighter made for air-to-air</w:t>
      </w:r>
      <w:r w:rsidR="0048709A">
        <w:t xml:space="preserve"> missions</w:t>
      </w:r>
      <w:r>
        <w:t xml:space="preserve"> won’t have more than one air-to-ground weapon, if any at all.)</w:t>
      </w:r>
    </w:p>
    <w:p w:rsidR="00F968D0" w:rsidRDefault="005473A0" w:rsidP="00F968D0">
      <w:pPr>
        <w:pStyle w:val="Heading2"/>
      </w:pPr>
      <w:bookmarkStart w:id="174" w:name="_Toc528922337"/>
      <w:r>
        <w:t>Armor</w:t>
      </w:r>
      <w:bookmarkEnd w:id="174"/>
    </w:p>
    <w:p w:rsidR="005473A0" w:rsidRDefault="00320D6D" w:rsidP="005473A0">
      <w:pPr>
        <w:pStyle w:val="ListParagraph"/>
      </w:pPr>
      <w:r>
        <w:t>Each aircraft has a different armor rating, which affects how much damage it can absorb. Generally fighters have a very low a</w:t>
      </w:r>
      <w:r w:rsidR="0048709A">
        <w:t xml:space="preserve">rmor rating, requiring 1-2 </w:t>
      </w:r>
      <w:r>
        <w:t>missiles to shoot down, depending on d</w:t>
      </w:r>
      <w:r w:rsidR="0048709A">
        <w:t>ifficulty. Multirole have a mid-</w:t>
      </w:r>
      <w:r>
        <w:t>armor rating, but ge</w:t>
      </w:r>
      <w:r w:rsidR="0048709A">
        <w:t>nerally follow fighters with 1-2</w:t>
      </w:r>
      <w:r>
        <w:t xml:space="preserve"> missiles to shoot it down. Attackers have a high</w:t>
      </w:r>
      <w:r w:rsidR="0048709A">
        <w:t xml:space="preserve"> armor rating, generally requiring 2-3 missiles to shoot down depending on difficulty.</w:t>
      </w:r>
    </w:p>
    <w:p w:rsidR="00991BEA" w:rsidRDefault="00991BEA" w:rsidP="00983099">
      <w:pPr>
        <w:pStyle w:val="Heading2"/>
      </w:pPr>
      <w:bookmarkStart w:id="175" w:name="_Toc528922338"/>
      <w:r>
        <w:t>Difficulty</w:t>
      </w:r>
      <w:r w:rsidR="005473A0">
        <w:t xml:space="preserve"> Settings and Handling</w:t>
      </w:r>
      <w:bookmarkEnd w:id="175"/>
    </w:p>
    <w:p w:rsidR="005473A0" w:rsidRDefault="0048709A" w:rsidP="005473A0">
      <w:pPr>
        <w:pStyle w:val="Body2"/>
      </w:pPr>
      <w:r>
        <w:t xml:space="preserve">The game gets more and more difficult because of the strength and volume of enemies faced. The further you progress the stronger the aces get, and the more non-target enemies appear in the level. </w:t>
      </w:r>
    </w:p>
    <w:p w:rsidR="00B94C7F" w:rsidRDefault="00B94C7F" w:rsidP="00B94C7F">
      <w:pPr>
        <w:pStyle w:val="Heading3"/>
      </w:pPr>
      <w:r>
        <w:lastRenderedPageBreak/>
        <w:t>Career Mode Difficulty Curve</w:t>
      </w:r>
    </w:p>
    <w:p w:rsidR="00B94C7F" w:rsidRDefault="0048709A" w:rsidP="00B94C7F">
      <w:pPr>
        <w:pStyle w:val="Body3"/>
      </w:pPr>
      <w:r>
        <w:t>As modes go the difficulty curves upward both during gameplay and during difficulty selection. During gameplay the curve rises to peak at mission 27. During difficulty selection the modes get exponentially harder: Beginner, Easy, Normal, Hard, Ace, Ace of Legend.</w:t>
      </w:r>
    </w:p>
    <w:p w:rsidR="00B94C7F" w:rsidRDefault="00B94C7F" w:rsidP="00B94C7F">
      <w:pPr>
        <w:pStyle w:val="Heading3"/>
      </w:pPr>
      <w:r>
        <w:t>Endless Mode Difficulty Curve</w:t>
      </w:r>
    </w:p>
    <w:p w:rsidR="00B94C7F" w:rsidRDefault="0048709A" w:rsidP="005473A0">
      <w:pPr>
        <w:pStyle w:val="Body3"/>
      </w:pPr>
      <w:r>
        <w:t>In endless mode the difficulty rises on a constant curve for nine levels, then spikes on the 10</w:t>
      </w:r>
      <w:r w:rsidRPr="0048709A">
        <w:rPr>
          <w:vertAlign w:val="superscript"/>
        </w:rPr>
        <w:t>th</w:t>
      </w:r>
      <w:r>
        <w:t xml:space="preserve"> level, that sets ace encounter. The constant curve then resumes from the ace encounter for the next 9, rinse and repeat.</w:t>
      </w:r>
    </w:p>
    <w:p w:rsidR="00B94C7F" w:rsidRDefault="00B94C7F" w:rsidP="00B94C7F">
      <w:pPr>
        <w:pStyle w:val="Heading3"/>
      </w:pPr>
      <w:r>
        <w:t>Data Balancing Considerations</w:t>
      </w:r>
    </w:p>
    <w:p w:rsidR="00B94C7F" w:rsidRDefault="0048709A" w:rsidP="009269A3">
      <w:pPr>
        <w:pStyle w:val="ListParagraph"/>
      </w:pPr>
      <w:r>
        <w:t>Harder modes will not be available off the bat, so the play shouldn’t be able to get in over their head off the bat.</w:t>
      </w:r>
    </w:p>
    <w:p w:rsidR="005473A0" w:rsidRDefault="0048709A" w:rsidP="005473A0">
      <w:pPr>
        <w:pStyle w:val="ListParagraph"/>
      </w:pPr>
      <w:r>
        <w:t>With the constant increase it allows the player to adapt rather than get caught off guard by a difficulty spike.</w:t>
      </w:r>
    </w:p>
    <w:p w:rsidR="005473A0" w:rsidRDefault="0048709A" w:rsidP="005473A0">
      <w:pPr>
        <w:pStyle w:val="ListParagraph"/>
      </w:pPr>
      <w:r>
        <w:t>Endless mode is supposed to get difficult fast, as it’s supposed to be the ultimate test for the player to see just how good they are.</w:t>
      </w:r>
    </w:p>
    <w:p w:rsidR="00C138B6" w:rsidRDefault="00C138B6" w:rsidP="00983099">
      <w:pPr>
        <w:pStyle w:val="Heading2"/>
      </w:pPr>
      <w:bookmarkStart w:id="176" w:name="_Scoring"/>
      <w:bookmarkStart w:id="177" w:name="_Toc528922339"/>
      <w:bookmarkEnd w:id="176"/>
      <w:r>
        <w:t>Scoring</w:t>
      </w:r>
      <w:bookmarkEnd w:id="177"/>
    </w:p>
    <w:p w:rsidR="00254EA6" w:rsidRDefault="0048709A" w:rsidP="00254EA6">
      <w:pPr>
        <w:pStyle w:val="Body2"/>
        <w:rPr>
          <w:spacing w:val="-6"/>
        </w:rPr>
      </w:pPr>
      <w:r>
        <w:t>The scoring system works on a by-unit basis. Different units have different values, usually depending on difficulty to destroy or whether or not they’re a target.</w:t>
      </w:r>
    </w:p>
    <w:p w:rsidR="00517F4A" w:rsidRPr="00E82824" w:rsidRDefault="0048709A" w:rsidP="00517F4A">
      <w:pPr>
        <w:pStyle w:val="Body2"/>
        <w:rPr>
          <w:spacing w:val="-6"/>
        </w:rPr>
      </w:pPr>
      <w:r>
        <w:rPr>
          <w:spacing w:val="-6"/>
        </w:rPr>
        <w:t xml:space="preserve">All </w:t>
      </w:r>
      <w:r w:rsidR="00517F4A">
        <w:rPr>
          <w:spacing w:val="-6"/>
        </w:rPr>
        <w:t>scoring variables adhere to the ‘global norm’, which is broken down in section 5.11.1.</w:t>
      </w:r>
    </w:p>
    <w:p w:rsidR="00DF71FD" w:rsidRDefault="00254EA6" w:rsidP="00983099">
      <w:pPr>
        <w:pStyle w:val="Heading3"/>
      </w:pPr>
      <w:r>
        <w:t>Scoring System</w:t>
      </w:r>
      <w:r w:rsidR="00DF71FD">
        <w:t>:</w:t>
      </w:r>
    </w:p>
    <w:p w:rsidR="00517F4A" w:rsidRDefault="00517F4A" w:rsidP="00517F4A">
      <w:r>
        <w:t>Air Units:</w:t>
      </w:r>
    </w:p>
    <w:p w:rsidR="00517F4A" w:rsidRDefault="00517F4A" w:rsidP="00517F4A">
      <w:r>
        <w:lastRenderedPageBreak/>
        <w:t>All Aces: 400 points per unit.</w:t>
      </w:r>
    </w:p>
    <w:p w:rsidR="00517F4A" w:rsidRDefault="00517F4A" w:rsidP="00517F4A">
      <w:r>
        <w:t>All other named aircraft: 300 points per unit.</w:t>
      </w:r>
    </w:p>
    <w:p w:rsidR="00517F4A" w:rsidRDefault="00517F4A" w:rsidP="00517F4A">
      <w:r>
        <w:t>Large aircraft (E767s, C130s, etc.): 200 points per unit.</w:t>
      </w:r>
    </w:p>
    <w:p w:rsidR="00517F4A" w:rsidRDefault="00517F4A" w:rsidP="00517F4A">
      <w:r>
        <w:t>All other miscellaneous aircraft: 80 points per unit, 120 if a target.</w:t>
      </w:r>
    </w:p>
    <w:p w:rsidR="00517F4A" w:rsidRDefault="00517F4A" w:rsidP="00517F4A"/>
    <w:p w:rsidR="00517F4A" w:rsidRDefault="00517F4A" w:rsidP="00517F4A">
      <w:r>
        <w:t>Ground Units:</w:t>
      </w:r>
    </w:p>
    <w:p w:rsidR="00517F4A" w:rsidRDefault="00517F4A" w:rsidP="00517F4A">
      <w:r>
        <w:t>Elite Formation units: 250 points per unit.</w:t>
      </w:r>
    </w:p>
    <w:p w:rsidR="00517F4A" w:rsidRDefault="00517F4A" w:rsidP="00517F4A">
      <w:r>
        <w:t>Large units (pillboxes, fortress towers, grounded aircraft, etc.): 150 points per unit.</w:t>
      </w:r>
    </w:p>
    <w:p w:rsidR="00517F4A" w:rsidRDefault="00517F4A" w:rsidP="00517F4A">
      <w:r>
        <w:t>Miscellaneous ground units: 80 points per unit, 120 if a target.</w:t>
      </w:r>
    </w:p>
    <w:p w:rsidR="00517F4A" w:rsidRPr="00517F4A" w:rsidRDefault="00517F4A" w:rsidP="00517F4A"/>
    <w:p w:rsidR="00C138B6" w:rsidRPr="00C138B6" w:rsidRDefault="00C138B6" w:rsidP="00983099"/>
    <w:p w:rsidR="00241714" w:rsidRDefault="00241714" w:rsidP="00241714">
      <w:pPr>
        <w:pStyle w:val="Heading2"/>
        <w:numPr>
          <w:ilvl w:val="0"/>
          <w:numId w:val="0"/>
        </w:numPr>
        <w:ind w:left="216"/>
      </w:pPr>
    </w:p>
    <w:p w:rsidR="00246A36" w:rsidRDefault="00F968D0" w:rsidP="00983099">
      <w:pPr>
        <w:pStyle w:val="Heading2"/>
      </w:pPr>
      <w:r>
        <w:t xml:space="preserve"> </w:t>
      </w:r>
      <w:bookmarkStart w:id="178" w:name="_Toc528922340"/>
      <w:r>
        <w:t>(</w:t>
      </w:r>
      <w:r w:rsidR="00246A36">
        <w:t>Achievements</w:t>
      </w:r>
      <w:bookmarkEnd w:id="122"/>
      <w:r>
        <w:t>)</w:t>
      </w:r>
      <w:bookmarkEnd w:id="178"/>
    </w:p>
    <w:p w:rsidR="00D12209" w:rsidRDefault="00517F4A" w:rsidP="00241714">
      <w:pPr>
        <w:pStyle w:val="ListParagraph"/>
      </w:pPr>
      <w:r>
        <w:t xml:space="preserve">The game will mostly have achievements centered around kills and unlockables. There will be many milestone achievements </w:t>
      </w:r>
      <w:r w:rsidR="007D71D5">
        <w:t>for both of these.</w:t>
      </w:r>
    </w:p>
    <w:p w:rsidR="005B0E7A" w:rsidRDefault="00616111" w:rsidP="00104E9C">
      <w:pPr>
        <w:pStyle w:val="Heading3"/>
      </w:pPr>
      <w:r>
        <w:t xml:space="preserve">Achievements </w:t>
      </w:r>
      <w:r w:rsidR="005B0E7A">
        <w:t>Earned Screen</w:t>
      </w:r>
    </w:p>
    <w:p w:rsidR="005B0E7A" w:rsidRPr="005B0E7A" w:rsidRDefault="007D71D5" w:rsidP="005B0E7A">
      <w:pPr>
        <w:pStyle w:val="Body3"/>
      </w:pPr>
      <w:r>
        <w:t>Achievements will appear in the same location a ‘destroyed’, ‘miss’, or ‘hit’ notification would, with an aircraft and emblem and the name underneath.</w:t>
      </w:r>
    </w:p>
    <w:p w:rsidR="007F1DFD" w:rsidRPr="00593E88" w:rsidRDefault="00F968D0" w:rsidP="00104E9C">
      <w:pPr>
        <w:pStyle w:val="Heading3"/>
      </w:pPr>
      <w:r w:rsidRPr="00593E88">
        <w:t xml:space="preserve"> (</w:t>
      </w:r>
      <w:r w:rsidR="007E68D3" w:rsidRPr="00593E88">
        <w:t>Achievements</w:t>
      </w:r>
      <w:r w:rsidRPr="00593E88">
        <w:t>)</w:t>
      </w:r>
      <w:r w:rsidR="007E68D3" w:rsidRPr="00593E88">
        <w:t xml:space="preserve"> List</w:t>
      </w:r>
    </w:p>
    <w:tbl>
      <w:tblPr>
        <w:tblW w:w="9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40"/>
        <w:gridCol w:w="2250"/>
        <w:gridCol w:w="1296"/>
      </w:tblGrid>
      <w:tr w:rsidR="000E5DA8" w:rsidTr="000B1FB1">
        <w:trPr>
          <w:jc w:val="center"/>
        </w:trPr>
        <w:tc>
          <w:tcPr>
            <w:tcW w:w="2268" w:type="dxa"/>
            <w:shd w:val="clear" w:color="auto" w:fill="2F2F2F"/>
            <w:vAlign w:val="center"/>
          </w:tcPr>
          <w:p w:rsidR="000E5DA8" w:rsidRPr="008A2D64" w:rsidRDefault="00616111" w:rsidP="007E68D3">
            <w:pPr>
              <w:pStyle w:val="TableHeading"/>
              <w:rPr>
                <w:i w:val="0"/>
                <w:u w:val="single"/>
              </w:rPr>
            </w:pPr>
            <w:r>
              <w:rPr>
                <w:i w:val="0"/>
                <w:u w:val="single"/>
              </w:rPr>
              <w:t>Achievement</w:t>
            </w:r>
          </w:p>
        </w:tc>
        <w:tc>
          <w:tcPr>
            <w:tcW w:w="4140" w:type="dxa"/>
            <w:shd w:val="clear" w:color="auto" w:fill="00B050"/>
            <w:vAlign w:val="center"/>
          </w:tcPr>
          <w:p w:rsidR="000E5DA8" w:rsidRPr="008A2D64" w:rsidRDefault="000E5DA8" w:rsidP="007E68D3">
            <w:pPr>
              <w:pStyle w:val="TableHeading"/>
              <w:rPr>
                <w:i w:val="0"/>
                <w:u w:val="single"/>
              </w:rPr>
            </w:pPr>
            <w:r w:rsidRPr="008A2D64">
              <w:rPr>
                <w:i w:val="0"/>
                <w:u w:val="single"/>
              </w:rPr>
              <w:t>Description</w:t>
            </w:r>
          </w:p>
        </w:tc>
        <w:tc>
          <w:tcPr>
            <w:tcW w:w="2250" w:type="dxa"/>
            <w:shd w:val="clear" w:color="auto" w:fill="00B050"/>
            <w:vAlign w:val="center"/>
          </w:tcPr>
          <w:p w:rsidR="000E5DA8" w:rsidRPr="008A2D64" w:rsidRDefault="00F968D0" w:rsidP="007E68D3">
            <w:pPr>
              <w:pStyle w:val="TableHeading"/>
              <w:rPr>
                <w:i w:val="0"/>
                <w:u w:val="single"/>
              </w:rPr>
            </w:pPr>
            <w:r>
              <w:rPr>
                <w:i w:val="0"/>
                <w:u w:val="single"/>
              </w:rPr>
              <w:t>Handle</w:t>
            </w:r>
          </w:p>
        </w:tc>
        <w:tc>
          <w:tcPr>
            <w:tcW w:w="1296" w:type="dxa"/>
            <w:shd w:val="clear" w:color="auto" w:fill="00B050"/>
            <w:vAlign w:val="center"/>
          </w:tcPr>
          <w:p w:rsidR="000E5DA8" w:rsidRPr="008A2D64" w:rsidRDefault="000E5DA8" w:rsidP="007E68D3">
            <w:pPr>
              <w:pStyle w:val="TableHeading"/>
              <w:rPr>
                <w:i w:val="0"/>
                <w:u w:val="single"/>
              </w:rPr>
            </w:pPr>
            <w:r>
              <w:rPr>
                <w:i w:val="0"/>
                <w:u w:val="single"/>
              </w:rPr>
              <w:t>Category</w:t>
            </w:r>
          </w:p>
        </w:tc>
      </w:tr>
      <w:tr w:rsidR="003B5313" w:rsidTr="000B1FB1">
        <w:trPr>
          <w:trHeight w:val="125"/>
          <w:jc w:val="center"/>
        </w:trPr>
        <w:tc>
          <w:tcPr>
            <w:tcW w:w="2268" w:type="dxa"/>
            <w:shd w:val="clear" w:color="auto" w:fill="595959"/>
            <w:vAlign w:val="center"/>
          </w:tcPr>
          <w:p w:rsidR="00F968D0" w:rsidRPr="003B5313" w:rsidRDefault="00F968D0" w:rsidP="003B5313">
            <w:pPr>
              <w:pStyle w:val="TableValue"/>
              <w:rPr>
                <w:sz w:val="12"/>
                <w:szCs w:val="12"/>
              </w:rPr>
            </w:pPr>
          </w:p>
        </w:tc>
        <w:tc>
          <w:tcPr>
            <w:tcW w:w="4140" w:type="dxa"/>
            <w:shd w:val="clear" w:color="auto" w:fill="595959"/>
            <w:vAlign w:val="center"/>
          </w:tcPr>
          <w:p w:rsidR="00F968D0" w:rsidRPr="003B5313" w:rsidRDefault="00F968D0" w:rsidP="003B5313">
            <w:pPr>
              <w:pStyle w:val="TableValue"/>
              <w:rPr>
                <w:sz w:val="12"/>
                <w:szCs w:val="12"/>
              </w:rPr>
            </w:pPr>
          </w:p>
        </w:tc>
        <w:tc>
          <w:tcPr>
            <w:tcW w:w="2250" w:type="dxa"/>
            <w:shd w:val="clear" w:color="auto" w:fill="595959"/>
            <w:vAlign w:val="center"/>
          </w:tcPr>
          <w:p w:rsidR="00F968D0" w:rsidRPr="003B5313" w:rsidRDefault="00F968D0" w:rsidP="003B5313">
            <w:pPr>
              <w:pStyle w:val="TableValue"/>
              <w:rPr>
                <w:sz w:val="12"/>
                <w:szCs w:val="12"/>
              </w:rPr>
            </w:pPr>
          </w:p>
        </w:tc>
        <w:tc>
          <w:tcPr>
            <w:tcW w:w="1296" w:type="dxa"/>
            <w:shd w:val="clear" w:color="auto" w:fill="595959"/>
            <w:vAlign w:val="center"/>
          </w:tcPr>
          <w:p w:rsidR="00F968D0" w:rsidRPr="003B5313" w:rsidRDefault="00F968D0" w:rsidP="003B5313">
            <w:pPr>
              <w:pStyle w:val="TableValue"/>
              <w:rPr>
                <w:sz w:val="12"/>
                <w:szCs w:val="12"/>
              </w:rPr>
            </w:pPr>
          </w:p>
        </w:tc>
      </w:tr>
      <w:tr w:rsidR="003B5313" w:rsidTr="000B1FB1">
        <w:trPr>
          <w:jc w:val="center"/>
        </w:trPr>
        <w:tc>
          <w:tcPr>
            <w:tcW w:w="2268" w:type="dxa"/>
            <w:shd w:val="clear" w:color="auto" w:fill="FFFFFF"/>
            <w:vAlign w:val="center"/>
          </w:tcPr>
          <w:p w:rsidR="003B5313" w:rsidRPr="003B5313" w:rsidRDefault="00517F4A" w:rsidP="00517F4A">
            <w:pPr>
              <w:pStyle w:val="TableValue"/>
              <w:ind w:left="0"/>
            </w:pPr>
            <w:r>
              <w:t>Kill Confirmed</w:t>
            </w:r>
          </w:p>
        </w:tc>
        <w:tc>
          <w:tcPr>
            <w:tcW w:w="4140" w:type="dxa"/>
            <w:shd w:val="clear" w:color="auto" w:fill="FFFFFF"/>
            <w:vAlign w:val="center"/>
          </w:tcPr>
          <w:p w:rsidR="003B5313" w:rsidRPr="003B5313" w:rsidRDefault="00517F4A" w:rsidP="003B5313">
            <w:pPr>
              <w:pStyle w:val="TableValue"/>
            </w:pPr>
            <w:r>
              <w:t>Shoot down your first aircraft.</w:t>
            </w:r>
          </w:p>
        </w:tc>
        <w:tc>
          <w:tcPr>
            <w:tcW w:w="2250" w:type="dxa"/>
            <w:shd w:val="clear" w:color="auto" w:fill="FFFFFF"/>
            <w:vAlign w:val="center"/>
          </w:tcPr>
          <w:p w:rsidR="003B5313" w:rsidRPr="003B5313" w:rsidRDefault="00517F4A" w:rsidP="003B5313">
            <w:pPr>
              <w:pStyle w:val="TableValue"/>
            </w:pPr>
            <w:r>
              <w:t>First Blood</w:t>
            </w:r>
          </w:p>
        </w:tc>
        <w:tc>
          <w:tcPr>
            <w:tcW w:w="1296" w:type="dxa"/>
            <w:shd w:val="clear" w:color="auto" w:fill="FFFFFF"/>
            <w:vAlign w:val="center"/>
          </w:tcPr>
          <w:p w:rsidR="003B5313" w:rsidRPr="003B5313" w:rsidRDefault="00517F4A" w:rsidP="003B5313">
            <w:pPr>
              <w:pStyle w:val="TableValue"/>
            </w:pPr>
            <w:r>
              <w:t>Kills</w:t>
            </w:r>
          </w:p>
        </w:tc>
      </w:tr>
      <w:tr w:rsidR="003B5313" w:rsidTr="000B1FB1">
        <w:trPr>
          <w:jc w:val="center"/>
        </w:trPr>
        <w:tc>
          <w:tcPr>
            <w:tcW w:w="2268" w:type="dxa"/>
            <w:shd w:val="clear" w:color="auto" w:fill="D9D9D9"/>
            <w:vAlign w:val="center"/>
          </w:tcPr>
          <w:p w:rsidR="003B5313" w:rsidRPr="003B5313" w:rsidRDefault="007D71D5" w:rsidP="007D71D5">
            <w:pPr>
              <w:pStyle w:val="TableValue"/>
              <w:ind w:left="0"/>
            </w:pPr>
            <w:r>
              <w:t>Kill Count: I</w:t>
            </w:r>
          </w:p>
        </w:tc>
        <w:tc>
          <w:tcPr>
            <w:tcW w:w="4140" w:type="dxa"/>
            <w:shd w:val="clear" w:color="auto" w:fill="D9D9D9"/>
            <w:vAlign w:val="center"/>
          </w:tcPr>
          <w:p w:rsidR="003B5313" w:rsidRPr="003B5313" w:rsidRDefault="007D71D5" w:rsidP="003B5313">
            <w:pPr>
              <w:pStyle w:val="TableValue"/>
            </w:pPr>
            <w:r>
              <w:t>Shoot down 5 aircraft.</w:t>
            </w:r>
          </w:p>
        </w:tc>
        <w:tc>
          <w:tcPr>
            <w:tcW w:w="2250" w:type="dxa"/>
            <w:shd w:val="clear" w:color="auto" w:fill="D9D9D9"/>
            <w:vAlign w:val="center"/>
          </w:tcPr>
          <w:p w:rsidR="003B5313" w:rsidRPr="003B5313" w:rsidRDefault="007D71D5" w:rsidP="003B5313">
            <w:pPr>
              <w:pStyle w:val="TableValue"/>
            </w:pPr>
            <w:r>
              <w:t>Kill Count: 5</w:t>
            </w:r>
          </w:p>
        </w:tc>
        <w:tc>
          <w:tcPr>
            <w:tcW w:w="1296" w:type="dxa"/>
            <w:shd w:val="clear" w:color="auto" w:fill="D9D9D9"/>
            <w:vAlign w:val="center"/>
          </w:tcPr>
          <w:p w:rsidR="003B5313" w:rsidRPr="003B5313" w:rsidRDefault="007D71D5" w:rsidP="003B5313">
            <w:pPr>
              <w:pStyle w:val="TableValue"/>
            </w:pPr>
            <w:r>
              <w:t>Kills</w:t>
            </w:r>
          </w:p>
        </w:tc>
      </w:tr>
      <w:tr w:rsidR="003B5313" w:rsidTr="000B1FB1">
        <w:trPr>
          <w:jc w:val="center"/>
        </w:trPr>
        <w:tc>
          <w:tcPr>
            <w:tcW w:w="2268" w:type="dxa"/>
            <w:shd w:val="clear" w:color="auto" w:fill="FFFFFF"/>
            <w:vAlign w:val="center"/>
          </w:tcPr>
          <w:p w:rsidR="003B5313" w:rsidRPr="003B5313" w:rsidRDefault="007D71D5" w:rsidP="007D71D5">
            <w:pPr>
              <w:pStyle w:val="TableValue"/>
              <w:ind w:left="0"/>
            </w:pPr>
            <w:r>
              <w:t>Kill Count: II</w:t>
            </w:r>
          </w:p>
        </w:tc>
        <w:tc>
          <w:tcPr>
            <w:tcW w:w="4140" w:type="dxa"/>
            <w:shd w:val="clear" w:color="auto" w:fill="FFFFFF"/>
            <w:vAlign w:val="center"/>
          </w:tcPr>
          <w:p w:rsidR="003B5313" w:rsidRPr="003B5313" w:rsidRDefault="007D71D5" w:rsidP="003B5313">
            <w:pPr>
              <w:pStyle w:val="TableValue"/>
            </w:pPr>
            <w:r>
              <w:t>Shoot down 15 aircraft.</w:t>
            </w:r>
          </w:p>
        </w:tc>
        <w:tc>
          <w:tcPr>
            <w:tcW w:w="2250" w:type="dxa"/>
            <w:shd w:val="clear" w:color="auto" w:fill="FFFFFF"/>
            <w:vAlign w:val="center"/>
          </w:tcPr>
          <w:p w:rsidR="003B5313" w:rsidRPr="003B5313" w:rsidRDefault="007D71D5" w:rsidP="003B5313">
            <w:pPr>
              <w:pStyle w:val="TableValue"/>
            </w:pPr>
            <w:r>
              <w:t>Kill Count: 15</w:t>
            </w:r>
          </w:p>
        </w:tc>
        <w:tc>
          <w:tcPr>
            <w:tcW w:w="1296" w:type="dxa"/>
            <w:shd w:val="clear" w:color="auto" w:fill="FFFFFF"/>
            <w:vAlign w:val="center"/>
          </w:tcPr>
          <w:p w:rsidR="003B5313" w:rsidRPr="003B5313" w:rsidRDefault="007D71D5" w:rsidP="003B5313">
            <w:pPr>
              <w:pStyle w:val="TableValue"/>
            </w:pPr>
            <w:r>
              <w:t>Kills</w:t>
            </w:r>
          </w:p>
        </w:tc>
      </w:tr>
      <w:tr w:rsidR="003B5313" w:rsidTr="000B1FB1">
        <w:trPr>
          <w:jc w:val="center"/>
        </w:trPr>
        <w:tc>
          <w:tcPr>
            <w:tcW w:w="2268" w:type="dxa"/>
            <w:shd w:val="clear" w:color="auto" w:fill="D9D9D9"/>
            <w:vAlign w:val="center"/>
          </w:tcPr>
          <w:p w:rsidR="003B5313" w:rsidRPr="003B5313" w:rsidRDefault="007D71D5" w:rsidP="007D71D5">
            <w:pPr>
              <w:pStyle w:val="TableValue"/>
              <w:ind w:left="0"/>
            </w:pPr>
            <w:r>
              <w:t>Kill Count: III</w:t>
            </w:r>
          </w:p>
        </w:tc>
        <w:tc>
          <w:tcPr>
            <w:tcW w:w="4140" w:type="dxa"/>
            <w:shd w:val="clear" w:color="auto" w:fill="D9D9D9"/>
            <w:vAlign w:val="center"/>
          </w:tcPr>
          <w:p w:rsidR="003B5313" w:rsidRPr="003B5313" w:rsidRDefault="007D71D5" w:rsidP="003B5313">
            <w:pPr>
              <w:pStyle w:val="TableValue"/>
            </w:pPr>
            <w:r>
              <w:t>Shoot down 30 aircraft.</w:t>
            </w:r>
          </w:p>
        </w:tc>
        <w:tc>
          <w:tcPr>
            <w:tcW w:w="2250" w:type="dxa"/>
            <w:shd w:val="clear" w:color="auto" w:fill="D9D9D9"/>
            <w:vAlign w:val="center"/>
          </w:tcPr>
          <w:p w:rsidR="003B5313" w:rsidRPr="003B5313" w:rsidRDefault="007D71D5" w:rsidP="003B5313">
            <w:pPr>
              <w:pStyle w:val="TableValue"/>
            </w:pPr>
            <w:r>
              <w:t>Kill Count: 30</w:t>
            </w:r>
          </w:p>
        </w:tc>
        <w:tc>
          <w:tcPr>
            <w:tcW w:w="1296" w:type="dxa"/>
            <w:shd w:val="clear" w:color="auto" w:fill="D9D9D9"/>
            <w:vAlign w:val="center"/>
          </w:tcPr>
          <w:p w:rsidR="003B5313" w:rsidRPr="003B5313" w:rsidRDefault="007D71D5" w:rsidP="003B5313">
            <w:pPr>
              <w:pStyle w:val="TableValue"/>
            </w:pPr>
            <w:r>
              <w:t>Kills</w:t>
            </w:r>
          </w:p>
        </w:tc>
      </w:tr>
      <w:tr w:rsidR="003B5313" w:rsidTr="000B1FB1">
        <w:trPr>
          <w:jc w:val="center"/>
        </w:trPr>
        <w:tc>
          <w:tcPr>
            <w:tcW w:w="2268" w:type="dxa"/>
            <w:shd w:val="clear" w:color="auto" w:fill="FFFFFF"/>
            <w:vAlign w:val="center"/>
          </w:tcPr>
          <w:p w:rsidR="003B5313" w:rsidRPr="003B5313" w:rsidRDefault="007D71D5" w:rsidP="007D71D5">
            <w:pPr>
              <w:pStyle w:val="TableValue"/>
              <w:ind w:left="0"/>
            </w:pPr>
            <w:r>
              <w:lastRenderedPageBreak/>
              <w:t>Kill Count: IV</w:t>
            </w:r>
          </w:p>
        </w:tc>
        <w:tc>
          <w:tcPr>
            <w:tcW w:w="4140" w:type="dxa"/>
            <w:shd w:val="clear" w:color="auto" w:fill="FFFFFF"/>
            <w:vAlign w:val="center"/>
          </w:tcPr>
          <w:p w:rsidR="003B5313" w:rsidRPr="003B5313" w:rsidRDefault="007D71D5" w:rsidP="003B5313">
            <w:pPr>
              <w:pStyle w:val="TableValue"/>
            </w:pPr>
            <w:r>
              <w:t>Shoot down 75 aircraft.</w:t>
            </w:r>
          </w:p>
        </w:tc>
        <w:tc>
          <w:tcPr>
            <w:tcW w:w="2250" w:type="dxa"/>
            <w:shd w:val="clear" w:color="auto" w:fill="FFFFFF"/>
            <w:vAlign w:val="center"/>
          </w:tcPr>
          <w:p w:rsidR="003B5313" w:rsidRPr="003B5313" w:rsidRDefault="007D71D5" w:rsidP="003B5313">
            <w:pPr>
              <w:pStyle w:val="TableValue"/>
            </w:pPr>
            <w:r>
              <w:t>Kill Count: 75</w:t>
            </w:r>
          </w:p>
        </w:tc>
        <w:tc>
          <w:tcPr>
            <w:tcW w:w="1296" w:type="dxa"/>
            <w:shd w:val="clear" w:color="auto" w:fill="FFFFFF"/>
            <w:vAlign w:val="center"/>
          </w:tcPr>
          <w:p w:rsidR="003B5313" w:rsidRPr="003B5313" w:rsidRDefault="007D71D5" w:rsidP="003B5313">
            <w:pPr>
              <w:pStyle w:val="TableValue"/>
            </w:pPr>
            <w:r>
              <w:t>Kills</w:t>
            </w:r>
          </w:p>
        </w:tc>
      </w:tr>
      <w:tr w:rsidR="003B5313" w:rsidTr="000B1FB1">
        <w:trPr>
          <w:jc w:val="center"/>
        </w:trPr>
        <w:tc>
          <w:tcPr>
            <w:tcW w:w="2268" w:type="dxa"/>
            <w:shd w:val="clear" w:color="auto" w:fill="D9D9D9"/>
            <w:vAlign w:val="center"/>
          </w:tcPr>
          <w:p w:rsidR="003B5313" w:rsidRPr="003B5313" w:rsidRDefault="007D71D5" w:rsidP="007D71D5">
            <w:pPr>
              <w:pStyle w:val="TableValue"/>
              <w:ind w:left="0"/>
            </w:pPr>
            <w:r>
              <w:t>Kill Count V</w:t>
            </w:r>
          </w:p>
        </w:tc>
        <w:tc>
          <w:tcPr>
            <w:tcW w:w="4140" w:type="dxa"/>
            <w:shd w:val="clear" w:color="auto" w:fill="D9D9D9"/>
            <w:vAlign w:val="center"/>
          </w:tcPr>
          <w:p w:rsidR="003B5313" w:rsidRPr="003B5313" w:rsidRDefault="007D71D5" w:rsidP="003B5313">
            <w:pPr>
              <w:pStyle w:val="TableValue"/>
            </w:pPr>
            <w:r>
              <w:t>Shoot down 150 aircraft.</w:t>
            </w:r>
          </w:p>
        </w:tc>
        <w:tc>
          <w:tcPr>
            <w:tcW w:w="2250" w:type="dxa"/>
            <w:shd w:val="clear" w:color="auto" w:fill="D9D9D9"/>
            <w:vAlign w:val="center"/>
          </w:tcPr>
          <w:p w:rsidR="003B5313" w:rsidRPr="003B5313" w:rsidRDefault="007D71D5" w:rsidP="003B5313">
            <w:pPr>
              <w:pStyle w:val="TableValue"/>
            </w:pPr>
            <w:r>
              <w:t>Kill Count: 150</w:t>
            </w:r>
          </w:p>
        </w:tc>
        <w:tc>
          <w:tcPr>
            <w:tcW w:w="1296" w:type="dxa"/>
            <w:shd w:val="clear" w:color="auto" w:fill="D9D9D9"/>
            <w:vAlign w:val="center"/>
          </w:tcPr>
          <w:p w:rsidR="003B5313" w:rsidRPr="003B5313" w:rsidRDefault="007D71D5" w:rsidP="003B5313">
            <w:pPr>
              <w:pStyle w:val="TableValue"/>
            </w:pPr>
            <w:r>
              <w:t>Kills</w:t>
            </w:r>
          </w:p>
        </w:tc>
      </w:tr>
      <w:tr w:rsidR="003B5313" w:rsidTr="000B1FB1">
        <w:trPr>
          <w:jc w:val="center"/>
        </w:trPr>
        <w:tc>
          <w:tcPr>
            <w:tcW w:w="2268" w:type="dxa"/>
            <w:shd w:val="clear" w:color="auto" w:fill="FFFFFF"/>
            <w:vAlign w:val="center"/>
          </w:tcPr>
          <w:p w:rsidR="003B5313" w:rsidRPr="003B5313" w:rsidRDefault="007D71D5" w:rsidP="007D71D5">
            <w:pPr>
              <w:pStyle w:val="TableValue"/>
              <w:ind w:left="0"/>
            </w:pPr>
            <w:r>
              <w:t>Aircraft Purchased</w:t>
            </w:r>
          </w:p>
        </w:tc>
        <w:tc>
          <w:tcPr>
            <w:tcW w:w="4140" w:type="dxa"/>
            <w:shd w:val="clear" w:color="auto" w:fill="FFFFFF"/>
            <w:vAlign w:val="center"/>
          </w:tcPr>
          <w:p w:rsidR="003B5313" w:rsidRPr="003B5313" w:rsidRDefault="007D71D5" w:rsidP="003B5313">
            <w:pPr>
              <w:pStyle w:val="TableValue"/>
            </w:pPr>
            <w:r>
              <w:t>Purchase your first aircraft.</w:t>
            </w:r>
          </w:p>
        </w:tc>
        <w:tc>
          <w:tcPr>
            <w:tcW w:w="2250" w:type="dxa"/>
            <w:shd w:val="clear" w:color="auto" w:fill="FFFFFF"/>
            <w:vAlign w:val="center"/>
          </w:tcPr>
          <w:p w:rsidR="003B5313" w:rsidRPr="003B5313" w:rsidRDefault="00EB4DF1" w:rsidP="003B5313">
            <w:pPr>
              <w:pStyle w:val="TableValue"/>
            </w:pPr>
            <w:r>
              <w:t>Aircraft Purchased</w:t>
            </w:r>
          </w:p>
        </w:tc>
        <w:tc>
          <w:tcPr>
            <w:tcW w:w="1296" w:type="dxa"/>
            <w:shd w:val="clear" w:color="auto" w:fill="FFFFFF"/>
            <w:vAlign w:val="center"/>
          </w:tcPr>
          <w:p w:rsidR="003B5313" w:rsidRPr="003B5313" w:rsidRDefault="00EB4DF1" w:rsidP="003B5313">
            <w:pPr>
              <w:pStyle w:val="TableValue"/>
            </w:pPr>
            <w:r>
              <w:t>Unlockables</w:t>
            </w:r>
          </w:p>
        </w:tc>
      </w:tr>
      <w:tr w:rsidR="003B5313" w:rsidTr="000B1FB1">
        <w:trPr>
          <w:jc w:val="center"/>
        </w:trPr>
        <w:tc>
          <w:tcPr>
            <w:tcW w:w="2268" w:type="dxa"/>
            <w:shd w:val="clear" w:color="auto" w:fill="D9D9D9"/>
            <w:vAlign w:val="center"/>
          </w:tcPr>
          <w:p w:rsidR="003B5313" w:rsidRPr="003B5313" w:rsidRDefault="00EB4DF1" w:rsidP="00EB4DF1">
            <w:pPr>
              <w:pStyle w:val="TableValue"/>
              <w:ind w:left="0"/>
            </w:pPr>
            <w:r>
              <w:t>Aircraft Accumulator</w:t>
            </w:r>
          </w:p>
        </w:tc>
        <w:tc>
          <w:tcPr>
            <w:tcW w:w="4140" w:type="dxa"/>
            <w:shd w:val="clear" w:color="auto" w:fill="D9D9D9"/>
            <w:vAlign w:val="center"/>
          </w:tcPr>
          <w:p w:rsidR="003B5313" w:rsidRPr="003B5313" w:rsidRDefault="00EB4DF1" w:rsidP="003B5313">
            <w:pPr>
              <w:pStyle w:val="TableValue"/>
            </w:pPr>
            <w:r>
              <w:t>Purchase 5 aircraft.</w:t>
            </w:r>
          </w:p>
        </w:tc>
        <w:tc>
          <w:tcPr>
            <w:tcW w:w="2250" w:type="dxa"/>
            <w:shd w:val="clear" w:color="auto" w:fill="D9D9D9"/>
            <w:vAlign w:val="center"/>
          </w:tcPr>
          <w:p w:rsidR="003B5313" w:rsidRPr="003B5313" w:rsidRDefault="00EB4DF1" w:rsidP="003B5313">
            <w:pPr>
              <w:pStyle w:val="TableValue"/>
            </w:pPr>
            <w:r>
              <w:t>Aircraft Collector: 5</w:t>
            </w:r>
          </w:p>
        </w:tc>
        <w:tc>
          <w:tcPr>
            <w:tcW w:w="1296" w:type="dxa"/>
            <w:shd w:val="clear" w:color="auto" w:fill="D9D9D9"/>
            <w:vAlign w:val="center"/>
          </w:tcPr>
          <w:p w:rsidR="003B5313" w:rsidRPr="003B5313" w:rsidRDefault="00EB4DF1" w:rsidP="003B5313">
            <w:pPr>
              <w:pStyle w:val="TableValue"/>
            </w:pPr>
            <w:r>
              <w:t>Unlockables</w:t>
            </w:r>
          </w:p>
        </w:tc>
      </w:tr>
      <w:tr w:rsidR="003B5313" w:rsidTr="000B1FB1">
        <w:trPr>
          <w:jc w:val="center"/>
        </w:trPr>
        <w:tc>
          <w:tcPr>
            <w:tcW w:w="2268" w:type="dxa"/>
            <w:shd w:val="clear" w:color="auto" w:fill="FFFFFF"/>
            <w:vAlign w:val="center"/>
          </w:tcPr>
          <w:p w:rsidR="003B5313" w:rsidRPr="00064B32" w:rsidRDefault="00EB4DF1" w:rsidP="00EB4DF1">
            <w:pPr>
              <w:pStyle w:val="TableValue"/>
              <w:ind w:left="0"/>
            </w:pPr>
            <w:r>
              <w:t>Aircraft Purchaser</w:t>
            </w:r>
          </w:p>
        </w:tc>
        <w:tc>
          <w:tcPr>
            <w:tcW w:w="4140" w:type="dxa"/>
            <w:shd w:val="clear" w:color="auto" w:fill="FFFFFF"/>
            <w:vAlign w:val="center"/>
          </w:tcPr>
          <w:p w:rsidR="003B5313" w:rsidRPr="00064B32" w:rsidRDefault="00EB4DF1" w:rsidP="003B5313">
            <w:pPr>
              <w:pStyle w:val="TableValue"/>
            </w:pPr>
            <w:r>
              <w:t>Purchase 10 aircraft.</w:t>
            </w:r>
          </w:p>
        </w:tc>
        <w:tc>
          <w:tcPr>
            <w:tcW w:w="2250" w:type="dxa"/>
            <w:shd w:val="clear" w:color="auto" w:fill="FFFFFF"/>
            <w:vAlign w:val="center"/>
          </w:tcPr>
          <w:p w:rsidR="003B5313" w:rsidRDefault="00EB4DF1" w:rsidP="003B5313">
            <w:pPr>
              <w:pStyle w:val="TableValue"/>
            </w:pPr>
            <w:r>
              <w:t>Aircraft Collector: 10</w:t>
            </w:r>
          </w:p>
        </w:tc>
        <w:tc>
          <w:tcPr>
            <w:tcW w:w="1296" w:type="dxa"/>
            <w:shd w:val="clear" w:color="auto" w:fill="FFFFFF"/>
            <w:vAlign w:val="center"/>
          </w:tcPr>
          <w:p w:rsidR="00EB4DF1" w:rsidRDefault="00EB4DF1" w:rsidP="00EB4DF1">
            <w:pPr>
              <w:pStyle w:val="TableValue"/>
            </w:pPr>
            <w:r>
              <w:t>Unlockables</w:t>
            </w:r>
          </w:p>
        </w:tc>
      </w:tr>
      <w:tr w:rsidR="00593E88" w:rsidTr="000B1FB1">
        <w:trPr>
          <w:jc w:val="center"/>
        </w:trPr>
        <w:tc>
          <w:tcPr>
            <w:tcW w:w="2268" w:type="dxa"/>
            <w:shd w:val="clear" w:color="auto" w:fill="D9D9D9"/>
            <w:vAlign w:val="center"/>
          </w:tcPr>
          <w:p w:rsidR="00593E88" w:rsidRPr="00064B32" w:rsidRDefault="00EB4DF1" w:rsidP="00EB4DF1">
            <w:pPr>
              <w:pStyle w:val="TableValue"/>
              <w:ind w:left="0"/>
            </w:pPr>
            <w:r>
              <w:t>Aircraft Collector</w:t>
            </w:r>
          </w:p>
        </w:tc>
        <w:tc>
          <w:tcPr>
            <w:tcW w:w="4140" w:type="dxa"/>
            <w:shd w:val="clear" w:color="auto" w:fill="D9D9D9"/>
            <w:vAlign w:val="center"/>
          </w:tcPr>
          <w:p w:rsidR="00593E88" w:rsidRPr="00064B32" w:rsidRDefault="00EB4DF1" w:rsidP="00543FDA">
            <w:pPr>
              <w:pStyle w:val="TableValue"/>
            </w:pPr>
            <w:r>
              <w:t>Purchase 15 aircraft.</w:t>
            </w:r>
          </w:p>
        </w:tc>
        <w:tc>
          <w:tcPr>
            <w:tcW w:w="2250" w:type="dxa"/>
            <w:shd w:val="clear" w:color="auto" w:fill="D9D9D9"/>
            <w:vAlign w:val="center"/>
          </w:tcPr>
          <w:p w:rsidR="00593E88" w:rsidRDefault="00EB4DF1" w:rsidP="003B5313">
            <w:pPr>
              <w:pStyle w:val="TableValue"/>
            </w:pPr>
            <w:r>
              <w:t>Aircraft Collector: 15</w:t>
            </w:r>
          </w:p>
        </w:tc>
        <w:tc>
          <w:tcPr>
            <w:tcW w:w="1296" w:type="dxa"/>
            <w:shd w:val="clear" w:color="auto" w:fill="D9D9D9"/>
            <w:vAlign w:val="center"/>
          </w:tcPr>
          <w:p w:rsidR="00EB4DF1" w:rsidRDefault="00EB4DF1" w:rsidP="00EB4DF1">
            <w:pPr>
              <w:pStyle w:val="TableValue"/>
            </w:pPr>
            <w:r>
              <w:t>Unlockables</w:t>
            </w:r>
          </w:p>
        </w:tc>
      </w:tr>
      <w:tr w:rsidR="00593E88" w:rsidTr="000B1FB1">
        <w:trPr>
          <w:jc w:val="center"/>
        </w:trPr>
        <w:tc>
          <w:tcPr>
            <w:tcW w:w="2268" w:type="dxa"/>
            <w:shd w:val="clear" w:color="auto" w:fill="FFFFFF"/>
            <w:vAlign w:val="center"/>
          </w:tcPr>
          <w:p w:rsidR="00593E88" w:rsidRPr="00064B32" w:rsidRDefault="00EB4DF1" w:rsidP="00EB4DF1">
            <w:pPr>
              <w:pStyle w:val="TableValue"/>
              <w:ind w:left="0"/>
            </w:pPr>
            <w:r>
              <w:t xml:space="preserve">Aircraft Connoisseur </w:t>
            </w:r>
          </w:p>
        </w:tc>
        <w:tc>
          <w:tcPr>
            <w:tcW w:w="4140" w:type="dxa"/>
            <w:shd w:val="clear" w:color="auto" w:fill="FFFFFF"/>
            <w:vAlign w:val="center"/>
          </w:tcPr>
          <w:p w:rsidR="00593E88" w:rsidRPr="00064B32" w:rsidRDefault="00EB4DF1" w:rsidP="00543FDA">
            <w:pPr>
              <w:pStyle w:val="TableValue"/>
            </w:pPr>
            <w:r>
              <w:t>Purchase all aircraft.</w:t>
            </w:r>
          </w:p>
        </w:tc>
        <w:tc>
          <w:tcPr>
            <w:tcW w:w="2250" w:type="dxa"/>
            <w:shd w:val="clear" w:color="auto" w:fill="FFFFFF"/>
            <w:vAlign w:val="center"/>
          </w:tcPr>
          <w:p w:rsidR="00593E88" w:rsidRDefault="00EB4DF1" w:rsidP="003B5313">
            <w:pPr>
              <w:pStyle w:val="TableValue"/>
            </w:pPr>
            <w:r>
              <w:t>Aircraft Collector: Complete</w:t>
            </w:r>
          </w:p>
        </w:tc>
        <w:tc>
          <w:tcPr>
            <w:tcW w:w="1296" w:type="dxa"/>
            <w:shd w:val="clear" w:color="auto" w:fill="FFFFFF"/>
            <w:vAlign w:val="center"/>
          </w:tcPr>
          <w:p w:rsidR="00593E88" w:rsidRDefault="00EB4DF1" w:rsidP="003B5313">
            <w:pPr>
              <w:pStyle w:val="TableValue"/>
            </w:pPr>
            <w:r>
              <w:t>Unlockables</w:t>
            </w:r>
          </w:p>
        </w:tc>
      </w:tr>
      <w:tr w:rsidR="00593E88" w:rsidTr="000B1FB1">
        <w:trPr>
          <w:jc w:val="center"/>
        </w:trPr>
        <w:tc>
          <w:tcPr>
            <w:tcW w:w="2268" w:type="dxa"/>
            <w:shd w:val="clear" w:color="auto" w:fill="D9D9D9"/>
            <w:vAlign w:val="center"/>
          </w:tcPr>
          <w:p w:rsidR="00593E88" w:rsidRPr="00064B32" w:rsidRDefault="00593E88" w:rsidP="00D969BF">
            <w:pPr>
              <w:pStyle w:val="TableValue"/>
            </w:pPr>
          </w:p>
        </w:tc>
        <w:tc>
          <w:tcPr>
            <w:tcW w:w="4140" w:type="dxa"/>
            <w:shd w:val="clear" w:color="auto" w:fill="D9D9D9"/>
            <w:vAlign w:val="center"/>
          </w:tcPr>
          <w:p w:rsidR="00593E88" w:rsidRPr="00064B32" w:rsidRDefault="00593E88" w:rsidP="00543FDA">
            <w:pPr>
              <w:pStyle w:val="TableValue"/>
            </w:pPr>
          </w:p>
        </w:tc>
        <w:tc>
          <w:tcPr>
            <w:tcW w:w="2250" w:type="dxa"/>
            <w:shd w:val="clear" w:color="auto" w:fill="D9D9D9"/>
            <w:vAlign w:val="center"/>
          </w:tcPr>
          <w:p w:rsidR="00593E88" w:rsidRDefault="00593E88" w:rsidP="003B5313">
            <w:pPr>
              <w:pStyle w:val="TableValue"/>
            </w:pPr>
          </w:p>
        </w:tc>
        <w:tc>
          <w:tcPr>
            <w:tcW w:w="1296" w:type="dxa"/>
            <w:shd w:val="clear" w:color="auto" w:fill="D9D9D9"/>
            <w:vAlign w:val="center"/>
          </w:tcPr>
          <w:p w:rsidR="00593E88" w:rsidRDefault="00593E88" w:rsidP="003B5313">
            <w:pPr>
              <w:pStyle w:val="TableValue"/>
            </w:pPr>
          </w:p>
        </w:tc>
      </w:tr>
      <w:tr w:rsidR="00593E88" w:rsidTr="000B1FB1">
        <w:trPr>
          <w:jc w:val="center"/>
        </w:trPr>
        <w:tc>
          <w:tcPr>
            <w:tcW w:w="2268" w:type="dxa"/>
            <w:shd w:val="clear" w:color="auto" w:fill="FFFFFF"/>
            <w:vAlign w:val="center"/>
          </w:tcPr>
          <w:p w:rsidR="00593E88" w:rsidRPr="00064B32" w:rsidRDefault="00593E88" w:rsidP="00D969BF">
            <w:pPr>
              <w:pStyle w:val="TableValue"/>
            </w:pPr>
          </w:p>
        </w:tc>
        <w:tc>
          <w:tcPr>
            <w:tcW w:w="4140" w:type="dxa"/>
            <w:shd w:val="clear" w:color="auto" w:fill="FFFFFF"/>
            <w:vAlign w:val="center"/>
          </w:tcPr>
          <w:p w:rsidR="00593E88" w:rsidRPr="00064B32" w:rsidRDefault="00593E88" w:rsidP="00543FDA">
            <w:pPr>
              <w:pStyle w:val="TableValue"/>
            </w:pPr>
          </w:p>
        </w:tc>
        <w:tc>
          <w:tcPr>
            <w:tcW w:w="2250" w:type="dxa"/>
            <w:shd w:val="clear" w:color="auto" w:fill="FFFFFF"/>
            <w:vAlign w:val="center"/>
          </w:tcPr>
          <w:p w:rsidR="00593E88" w:rsidRDefault="00593E88" w:rsidP="003B5313">
            <w:pPr>
              <w:pStyle w:val="TableValue"/>
            </w:pPr>
          </w:p>
        </w:tc>
        <w:tc>
          <w:tcPr>
            <w:tcW w:w="1296" w:type="dxa"/>
            <w:shd w:val="clear" w:color="auto" w:fill="FFFFFF"/>
            <w:vAlign w:val="center"/>
          </w:tcPr>
          <w:p w:rsidR="00593E88" w:rsidRDefault="00593E88" w:rsidP="003B5313">
            <w:pPr>
              <w:pStyle w:val="TableValue"/>
            </w:pPr>
          </w:p>
        </w:tc>
      </w:tr>
      <w:tr w:rsidR="00593E88" w:rsidTr="000B1FB1">
        <w:trPr>
          <w:jc w:val="center"/>
        </w:trPr>
        <w:tc>
          <w:tcPr>
            <w:tcW w:w="2268" w:type="dxa"/>
            <w:shd w:val="clear" w:color="auto" w:fill="D9D9D9"/>
            <w:vAlign w:val="center"/>
          </w:tcPr>
          <w:p w:rsidR="00593E88" w:rsidRPr="00064B32" w:rsidRDefault="00593E88" w:rsidP="00D969BF">
            <w:pPr>
              <w:pStyle w:val="TableValue"/>
            </w:pPr>
          </w:p>
        </w:tc>
        <w:tc>
          <w:tcPr>
            <w:tcW w:w="4140" w:type="dxa"/>
            <w:shd w:val="clear" w:color="auto" w:fill="D9D9D9"/>
            <w:vAlign w:val="center"/>
          </w:tcPr>
          <w:p w:rsidR="00593E88" w:rsidRPr="00064B32" w:rsidRDefault="00593E88" w:rsidP="00543FDA">
            <w:pPr>
              <w:pStyle w:val="TableValue"/>
            </w:pPr>
          </w:p>
        </w:tc>
        <w:tc>
          <w:tcPr>
            <w:tcW w:w="2250" w:type="dxa"/>
            <w:shd w:val="clear" w:color="auto" w:fill="D9D9D9"/>
            <w:vAlign w:val="center"/>
          </w:tcPr>
          <w:p w:rsidR="00593E88" w:rsidRDefault="00593E88" w:rsidP="003B5313">
            <w:pPr>
              <w:pStyle w:val="TableValue"/>
            </w:pPr>
          </w:p>
        </w:tc>
        <w:tc>
          <w:tcPr>
            <w:tcW w:w="1296" w:type="dxa"/>
            <w:shd w:val="clear" w:color="auto" w:fill="D9D9D9"/>
            <w:vAlign w:val="center"/>
          </w:tcPr>
          <w:p w:rsidR="00593E88" w:rsidRDefault="00593E88" w:rsidP="003B5313">
            <w:pPr>
              <w:pStyle w:val="TableValue"/>
            </w:pPr>
          </w:p>
        </w:tc>
      </w:tr>
      <w:tr w:rsidR="00593E88" w:rsidTr="000B1FB1">
        <w:trPr>
          <w:jc w:val="center"/>
        </w:trPr>
        <w:tc>
          <w:tcPr>
            <w:tcW w:w="2268" w:type="dxa"/>
            <w:shd w:val="clear" w:color="auto" w:fill="FFFFFF"/>
            <w:vAlign w:val="center"/>
          </w:tcPr>
          <w:p w:rsidR="00593E88" w:rsidRPr="00064B32" w:rsidRDefault="00593E88" w:rsidP="00D969BF">
            <w:pPr>
              <w:pStyle w:val="TableValue"/>
            </w:pPr>
          </w:p>
        </w:tc>
        <w:tc>
          <w:tcPr>
            <w:tcW w:w="4140" w:type="dxa"/>
            <w:shd w:val="clear" w:color="auto" w:fill="FFFFFF"/>
            <w:vAlign w:val="center"/>
          </w:tcPr>
          <w:p w:rsidR="00593E88" w:rsidRPr="00064B32" w:rsidRDefault="00593E88" w:rsidP="00D969BF">
            <w:pPr>
              <w:pStyle w:val="TableValue"/>
            </w:pPr>
          </w:p>
        </w:tc>
        <w:tc>
          <w:tcPr>
            <w:tcW w:w="2250" w:type="dxa"/>
            <w:shd w:val="clear" w:color="auto" w:fill="FFFFFF"/>
            <w:vAlign w:val="center"/>
          </w:tcPr>
          <w:p w:rsidR="00593E88" w:rsidRDefault="00593E88" w:rsidP="003B5313">
            <w:pPr>
              <w:pStyle w:val="TableValue"/>
            </w:pPr>
          </w:p>
        </w:tc>
        <w:tc>
          <w:tcPr>
            <w:tcW w:w="1296" w:type="dxa"/>
            <w:shd w:val="clear" w:color="auto" w:fill="FFFFFF"/>
            <w:vAlign w:val="center"/>
          </w:tcPr>
          <w:p w:rsidR="00593E88" w:rsidRDefault="00593E88" w:rsidP="003B5313">
            <w:pPr>
              <w:pStyle w:val="TableValue"/>
            </w:pPr>
          </w:p>
        </w:tc>
      </w:tr>
      <w:tr w:rsidR="00593E88" w:rsidTr="000B1FB1">
        <w:trPr>
          <w:jc w:val="center"/>
        </w:trPr>
        <w:tc>
          <w:tcPr>
            <w:tcW w:w="2268" w:type="dxa"/>
            <w:shd w:val="clear" w:color="auto" w:fill="D9D9D9"/>
            <w:vAlign w:val="center"/>
          </w:tcPr>
          <w:p w:rsidR="00593E88" w:rsidRPr="00064B32" w:rsidRDefault="00593E88" w:rsidP="00675BD4">
            <w:pPr>
              <w:pStyle w:val="TableValue"/>
            </w:pPr>
          </w:p>
        </w:tc>
        <w:tc>
          <w:tcPr>
            <w:tcW w:w="4140" w:type="dxa"/>
            <w:shd w:val="clear" w:color="auto" w:fill="D9D9D9"/>
            <w:vAlign w:val="center"/>
          </w:tcPr>
          <w:p w:rsidR="00593E88" w:rsidRPr="00064B32" w:rsidRDefault="00593E88" w:rsidP="00D969BF">
            <w:pPr>
              <w:pStyle w:val="TableValue"/>
            </w:pPr>
          </w:p>
        </w:tc>
        <w:tc>
          <w:tcPr>
            <w:tcW w:w="2250" w:type="dxa"/>
            <w:shd w:val="clear" w:color="auto" w:fill="D9D9D9"/>
            <w:vAlign w:val="center"/>
          </w:tcPr>
          <w:p w:rsidR="00593E88" w:rsidRDefault="00593E88" w:rsidP="003B5313">
            <w:pPr>
              <w:pStyle w:val="TableValue"/>
            </w:pPr>
          </w:p>
        </w:tc>
        <w:tc>
          <w:tcPr>
            <w:tcW w:w="1296" w:type="dxa"/>
            <w:shd w:val="clear" w:color="auto" w:fill="D9D9D9"/>
            <w:vAlign w:val="center"/>
          </w:tcPr>
          <w:p w:rsidR="00593E88" w:rsidRDefault="00593E88" w:rsidP="003B5313">
            <w:pPr>
              <w:pStyle w:val="TableValue"/>
            </w:pPr>
          </w:p>
        </w:tc>
      </w:tr>
      <w:tr w:rsidR="00593E88" w:rsidTr="000B1FB1">
        <w:trPr>
          <w:jc w:val="center"/>
        </w:trPr>
        <w:tc>
          <w:tcPr>
            <w:tcW w:w="2268" w:type="dxa"/>
            <w:shd w:val="clear" w:color="auto" w:fill="FFFFFF"/>
            <w:vAlign w:val="center"/>
          </w:tcPr>
          <w:p w:rsidR="00593E88" w:rsidRPr="00064B32" w:rsidRDefault="00593E88" w:rsidP="00D969BF">
            <w:pPr>
              <w:pStyle w:val="TableValue"/>
            </w:pPr>
          </w:p>
        </w:tc>
        <w:tc>
          <w:tcPr>
            <w:tcW w:w="4140" w:type="dxa"/>
            <w:shd w:val="clear" w:color="auto" w:fill="FFFFFF"/>
            <w:vAlign w:val="center"/>
          </w:tcPr>
          <w:p w:rsidR="00593E88" w:rsidRPr="00064B32" w:rsidRDefault="00593E88" w:rsidP="00D969BF">
            <w:pPr>
              <w:pStyle w:val="TableValue"/>
            </w:pPr>
          </w:p>
        </w:tc>
        <w:tc>
          <w:tcPr>
            <w:tcW w:w="2250" w:type="dxa"/>
            <w:shd w:val="clear" w:color="auto" w:fill="FFFFFF"/>
            <w:vAlign w:val="center"/>
          </w:tcPr>
          <w:p w:rsidR="00593E88" w:rsidRDefault="00593E88" w:rsidP="003B5313">
            <w:pPr>
              <w:pStyle w:val="TableValue"/>
            </w:pPr>
          </w:p>
        </w:tc>
        <w:tc>
          <w:tcPr>
            <w:tcW w:w="1296" w:type="dxa"/>
            <w:shd w:val="clear" w:color="auto" w:fill="FFFFFF"/>
            <w:vAlign w:val="center"/>
          </w:tcPr>
          <w:p w:rsidR="00593E88" w:rsidRDefault="00593E88" w:rsidP="003B5313">
            <w:pPr>
              <w:pStyle w:val="TableValue"/>
            </w:pPr>
          </w:p>
        </w:tc>
      </w:tr>
      <w:tr w:rsidR="00593E88" w:rsidTr="000B1FB1">
        <w:trPr>
          <w:jc w:val="center"/>
        </w:trPr>
        <w:tc>
          <w:tcPr>
            <w:tcW w:w="2268" w:type="dxa"/>
            <w:shd w:val="clear" w:color="auto" w:fill="D9D9D9"/>
            <w:vAlign w:val="center"/>
          </w:tcPr>
          <w:p w:rsidR="00593E88" w:rsidRPr="00064B32" w:rsidRDefault="00593E88" w:rsidP="00D969BF">
            <w:pPr>
              <w:pStyle w:val="TableValue"/>
            </w:pPr>
          </w:p>
        </w:tc>
        <w:tc>
          <w:tcPr>
            <w:tcW w:w="4140" w:type="dxa"/>
            <w:shd w:val="clear" w:color="auto" w:fill="D9D9D9"/>
            <w:vAlign w:val="center"/>
          </w:tcPr>
          <w:p w:rsidR="00593E88" w:rsidRPr="00064B32" w:rsidRDefault="00593E88" w:rsidP="00D969BF">
            <w:pPr>
              <w:pStyle w:val="TableValue"/>
            </w:pPr>
          </w:p>
        </w:tc>
        <w:tc>
          <w:tcPr>
            <w:tcW w:w="2250" w:type="dxa"/>
            <w:shd w:val="clear" w:color="auto" w:fill="D9D9D9"/>
            <w:vAlign w:val="center"/>
          </w:tcPr>
          <w:p w:rsidR="00593E88" w:rsidRDefault="00593E88" w:rsidP="003B5313">
            <w:pPr>
              <w:pStyle w:val="TableValue"/>
            </w:pPr>
          </w:p>
        </w:tc>
        <w:tc>
          <w:tcPr>
            <w:tcW w:w="1296" w:type="dxa"/>
            <w:shd w:val="clear" w:color="auto" w:fill="D9D9D9"/>
            <w:vAlign w:val="center"/>
          </w:tcPr>
          <w:p w:rsidR="00593E88" w:rsidRDefault="00593E88" w:rsidP="003B5313">
            <w:pPr>
              <w:pStyle w:val="TableValue"/>
            </w:pPr>
          </w:p>
        </w:tc>
      </w:tr>
      <w:tr w:rsidR="00593E88" w:rsidTr="000B1FB1">
        <w:trPr>
          <w:jc w:val="center"/>
        </w:trPr>
        <w:tc>
          <w:tcPr>
            <w:tcW w:w="2268" w:type="dxa"/>
            <w:shd w:val="clear" w:color="auto" w:fill="FFFFFF"/>
            <w:vAlign w:val="center"/>
          </w:tcPr>
          <w:p w:rsidR="00593E88" w:rsidRPr="00064B32" w:rsidRDefault="00593E88" w:rsidP="00D969BF">
            <w:pPr>
              <w:pStyle w:val="TableValue"/>
            </w:pPr>
          </w:p>
        </w:tc>
        <w:tc>
          <w:tcPr>
            <w:tcW w:w="4140" w:type="dxa"/>
            <w:shd w:val="clear" w:color="auto" w:fill="FFFFFF"/>
            <w:vAlign w:val="center"/>
          </w:tcPr>
          <w:p w:rsidR="00593E88" w:rsidRPr="00064B32" w:rsidRDefault="00593E88" w:rsidP="00D969BF">
            <w:pPr>
              <w:pStyle w:val="TableValue"/>
            </w:pPr>
          </w:p>
        </w:tc>
        <w:tc>
          <w:tcPr>
            <w:tcW w:w="2250" w:type="dxa"/>
            <w:shd w:val="clear" w:color="auto" w:fill="FFFFFF"/>
            <w:vAlign w:val="center"/>
          </w:tcPr>
          <w:p w:rsidR="00593E88" w:rsidRDefault="00593E88" w:rsidP="003B5313">
            <w:pPr>
              <w:pStyle w:val="TableValue"/>
            </w:pPr>
          </w:p>
        </w:tc>
        <w:tc>
          <w:tcPr>
            <w:tcW w:w="1296" w:type="dxa"/>
            <w:shd w:val="clear" w:color="auto" w:fill="FFFFFF"/>
            <w:vAlign w:val="center"/>
          </w:tcPr>
          <w:p w:rsidR="00593E88" w:rsidRDefault="00593E88" w:rsidP="003B5313">
            <w:pPr>
              <w:pStyle w:val="TableValue"/>
            </w:pPr>
          </w:p>
        </w:tc>
      </w:tr>
      <w:tr w:rsidR="00593E88" w:rsidTr="000B1FB1">
        <w:trPr>
          <w:jc w:val="center"/>
        </w:trPr>
        <w:tc>
          <w:tcPr>
            <w:tcW w:w="2268" w:type="dxa"/>
            <w:shd w:val="clear" w:color="auto" w:fill="D9D9D9"/>
            <w:vAlign w:val="center"/>
          </w:tcPr>
          <w:p w:rsidR="00593E88" w:rsidRPr="00064B32" w:rsidRDefault="00593E88" w:rsidP="00D969BF">
            <w:pPr>
              <w:pStyle w:val="TableValue"/>
            </w:pPr>
          </w:p>
        </w:tc>
        <w:tc>
          <w:tcPr>
            <w:tcW w:w="4140" w:type="dxa"/>
            <w:shd w:val="clear" w:color="auto" w:fill="D9D9D9"/>
            <w:vAlign w:val="center"/>
          </w:tcPr>
          <w:p w:rsidR="00593E88" w:rsidRPr="00064B32" w:rsidRDefault="00593E88" w:rsidP="00D969BF">
            <w:pPr>
              <w:pStyle w:val="TableValue"/>
            </w:pPr>
          </w:p>
        </w:tc>
        <w:tc>
          <w:tcPr>
            <w:tcW w:w="2250" w:type="dxa"/>
            <w:shd w:val="clear" w:color="auto" w:fill="D9D9D9"/>
            <w:vAlign w:val="center"/>
          </w:tcPr>
          <w:p w:rsidR="00593E88" w:rsidRDefault="00593E88" w:rsidP="003B5313">
            <w:pPr>
              <w:pStyle w:val="TableValue"/>
            </w:pPr>
          </w:p>
        </w:tc>
        <w:tc>
          <w:tcPr>
            <w:tcW w:w="1296" w:type="dxa"/>
            <w:shd w:val="clear" w:color="auto" w:fill="D9D9D9"/>
            <w:vAlign w:val="center"/>
          </w:tcPr>
          <w:p w:rsidR="00593E88" w:rsidRDefault="00593E88" w:rsidP="003B5313">
            <w:pPr>
              <w:pStyle w:val="TableValue"/>
            </w:pPr>
          </w:p>
        </w:tc>
      </w:tr>
      <w:tr w:rsidR="00593E88" w:rsidTr="000B1FB1">
        <w:trPr>
          <w:jc w:val="center"/>
        </w:trPr>
        <w:tc>
          <w:tcPr>
            <w:tcW w:w="2268" w:type="dxa"/>
            <w:shd w:val="clear" w:color="auto" w:fill="FFFFFF"/>
            <w:vAlign w:val="center"/>
          </w:tcPr>
          <w:p w:rsidR="00593E88" w:rsidRPr="000B1FB1" w:rsidRDefault="00593E88" w:rsidP="003B5313">
            <w:pPr>
              <w:pStyle w:val="TableValue"/>
              <w:rPr>
                <w:b/>
                <w:color w:val="7030A0"/>
              </w:rPr>
            </w:pPr>
          </w:p>
        </w:tc>
        <w:tc>
          <w:tcPr>
            <w:tcW w:w="4140" w:type="dxa"/>
            <w:shd w:val="clear" w:color="auto" w:fill="FFFFFF"/>
            <w:vAlign w:val="center"/>
          </w:tcPr>
          <w:p w:rsidR="00593E88" w:rsidRPr="000B1FB1" w:rsidRDefault="00593E88" w:rsidP="003B5313">
            <w:pPr>
              <w:pStyle w:val="TableValue"/>
              <w:rPr>
                <w:color w:val="7030A0"/>
              </w:rPr>
            </w:pPr>
          </w:p>
        </w:tc>
        <w:tc>
          <w:tcPr>
            <w:tcW w:w="2250" w:type="dxa"/>
            <w:shd w:val="clear" w:color="auto" w:fill="FFFFFF"/>
            <w:vAlign w:val="center"/>
          </w:tcPr>
          <w:p w:rsidR="00593E88" w:rsidRPr="000B1FB1" w:rsidRDefault="00593E88" w:rsidP="003B5313">
            <w:pPr>
              <w:pStyle w:val="TableValue"/>
              <w:rPr>
                <w:color w:val="7030A0"/>
              </w:rPr>
            </w:pPr>
          </w:p>
        </w:tc>
        <w:tc>
          <w:tcPr>
            <w:tcW w:w="1296" w:type="dxa"/>
            <w:shd w:val="clear" w:color="auto" w:fill="FFFFFF"/>
            <w:vAlign w:val="center"/>
          </w:tcPr>
          <w:p w:rsidR="00593E88" w:rsidRPr="000B1FB1" w:rsidRDefault="00593E88" w:rsidP="003B5313">
            <w:pPr>
              <w:pStyle w:val="TableValue"/>
              <w:rPr>
                <w:color w:val="7030A0"/>
              </w:rPr>
            </w:pPr>
          </w:p>
        </w:tc>
      </w:tr>
      <w:tr w:rsidR="00593E88" w:rsidTr="000B1FB1">
        <w:trPr>
          <w:jc w:val="center"/>
        </w:trPr>
        <w:tc>
          <w:tcPr>
            <w:tcW w:w="2268" w:type="dxa"/>
            <w:shd w:val="clear" w:color="auto" w:fill="D9D9D9"/>
            <w:vAlign w:val="center"/>
          </w:tcPr>
          <w:p w:rsidR="00593E88" w:rsidRPr="000B1FB1" w:rsidRDefault="00593E88" w:rsidP="000B1FB1">
            <w:pPr>
              <w:pStyle w:val="TableValue"/>
              <w:rPr>
                <w:b/>
                <w:color w:val="7030A0"/>
              </w:rPr>
            </w:pPr>
          </w:p>
        </w:tc>
        <w:tc>
          <w:tcPr>
            <w:tcW w:w="4140" w:type="dxa"/>
            <w:shd w:val="clear" w:color="auto" w:fill="D9D9D9"/>
            <w:vAlign w:val="center"/>
          </w:tcPr>
          <w:p w:rsidR="00593E88" w:rsidRPr="000B1FB1" w:rsidRDefault="00593E88" w:rsidP="003B5313">
            <w:pPr>
              <w:pStyle w:val="TableValue"/>
              <w:rPr>
                <w:color w:val="7030A0"/>
              </w:rPr>
            </w:pPr>
          </w:p>
        </w:tc>
        <w:tc>
          <w:tcPr>
            <w:tcW w:w="2250" w:type="dxa"/>
            <w:shd w:val="clear" w:color="auto" w:fill="D9D9D9"/>
            <w:vAlign w:val="center"/>
          </w:tcPr>
          <w:p w:rsidR="00593E88" w:rsidRPr="000B1FB1" w:rsidRDefault="00593E88" w:rsidP="003B5313">
            <w:pPr>
              <w:pStyle w:val="TableValue"/>
              <w:rPr>
                <w:color w:val="7030A0"/>
              </w:rPr>
            </w:pPr>
          </w:p>
        </w:tc>
        <w:tc>
          <w:tcPr>
            <w:tcW w:w="1296" w:type="dxa"/>
            <w:shd w:val="clear" w:color="auto" w:fill="D9D9D9"/>
            <w:vAlign w:val="center"/>
          </w:tcPr>
          <w:p w:rsidR="00593E88" w:rsidRPr="000B1FB1" w:rsidRDefault="00593E88" w:rsidP="003B5313">
            <w:pPr>
              <w:pStyle w:val="TableValue"/>
              <w:rPr>
                <w:color w:val="7030A0"/>
              </w:rPr>
            </w:pPr>
          </w:p>
        </w:tc>
      </w:tr>
      <w:tr w:rsidR="000B1FB1" w:rsidTr="000B1FB1">
        <w:trPr>
          <w:jc w:val="center"/>
        </w:trPr>
        <w:tc>
          <w:tcPr>
            <w:tcW w:w="2268" w:type="dxa"/>
            <w:shd w:val="clear" w:color="auto" w:fill="FFFFFF"/>
            <w:vAlign w:val="center"/>
          </w:tcPr>
          <w:p w:rsidR="000B1FB1" w:rsidRPr="000B1FB1" w:rsidRDefault="000B1FB1" w:rsidP="00285655">
            <w:pPr>
              <w:pStyle w:val="TableValue"/>
              <w:rPr>
                <w:b/>
                <w:color w:val="7030A0"/>
              </w:rPr>
            </w:pPr>
          </w:p>
        </w:tc>
        <w:tc>
          <w:tcPr>
            <w:tcW w:w="4140" w:type="dxa"/>
            <w:shd w:val="clear" w:color="auto" w:fill="FFFFFF"/>
            <w:vAlign w:val="center"/>
          </w:tcPr>
          <w:p w:rsidR="000B1FB1" w:rsidRPr="000B1FB1" w:rsidRDefault="000B1FB1" w:rsidP="000B1FB1">
            <w:pPr>
              <w:pStyle w:val="TableValue"/>
              <w:rPr>
                <w:color w:val="7030A0"/>
              </w:rPr>
            </w:pPr>
          </w:p>
        </w:tc>
        <w:tc>
          <w:tcPr>
            <w:tcW w:w="2250" w:type="dxa"/>
            <w:shd w:val="clear" w:color="auto" w:fill="FFFFFF"/>
            <w:vAlign w:val="center"/>
          </w:tcPr>
          <w:p w:rsidR="000B1FB1" w:rsidRPr="000B1FB1" w:rsidRDefault="000B1FB1" w:rsidP="003B5313">
            <w:pPr>
              <w:pStyle w:val="TableValue"/>
              <w:rPr>
                <w:color w:val="7030A0"/>
              </w:rPr>
            </w:pPr>
          </w:p>
        </w:tc>
        <w:tc>
          <w:tcPr>
            <w:tcW w:w="1296" w:type="dxa"/>
            <w:shd w:val="clear" w:color="auto" w:fill="FFFFFF"/>
            <w:vAlign w:val="center"/>
          </w:tcPr>
          <w:p w:rsidR="000B1FB1" w:rsidRPr="000B1FB1" w:rsidRDefault="000B1FB1" w:rsidP="003B5313">
            <w:pPr>
              <w:pStyle w:val="TableValue"/>
              <w:rPr>
                <w:color w:val="7030A0"/>
              </w:rPr>
            </w:pPr>
          </w:p>
        </w:tc>
      </w:tr>
      <w:tr w:rsidR="000B1FB1" w:rsidTr="000B1FB1">
        <w:trPr>
          <w:jc w:val="center"/>
        </w:trPr>
        <w:tc>
          <w:tcPr>
            <w:tcW w:w="2268" w:type="dxa"/>
            <w:shd w:val="clear" w:color="auto" w:fill="D9D9D9"/>
            <w:vAlign w:val="center"/>
          </w:tcPr>
          <w:p w:rsidR="000B1FB1" w:rsidRPr="000B1FB1" w:rsidRDefault="000B1FB1" w:rsidP="00285655">
            <w:pPr>
              <w:pStyle w:val="TableValue"/>
              <w:rPr>
                <w:b/>
                <w:color w:val="7030A0"/>
              </w:rPr>
            </w:pPr>
          </w:p>
        </w:tc>
        <w:tc>
          <w:tcPr>
            <w:tcW w:w="4140" w:type="dxa"/>
            <w:shd w:val="clear" w:color="auto" w:fill="D9D9D9"/>
            <w:vAlign w:val="center"/>
          </w:tcPr>
          <w:p w:rsidR="000B1FB1" w:rsidRPr="000B1FB1" w:rsidRDefault="000B1FB1" w:rsidP="003B5313">
            <w:pPr>
              <w:pStyle w:val="TableValue"/>
              <w:rPr>
                <w:color w:val="7030A0"/>
              </w:rPr>
            </w:pPr>
          </w:p>
        </w:tc>
        <w:tc>
          <w:tcPr>
            <w:tcW w:w="2250" w:type="dxa"/>
            <w:shd w:val="clear" w:color="auto" w:fill="D9D9D9"/>
            <w:vAlign w:val="center"/>
          </w:tcPr>
          <w:p w:rsidR="000B1FB1" w:rsidRPr="000B1FB1" w:rsidRDefault="000B1FB1" w:rsidP="003B5313">
            <w:pPr>
              <w:pStyle w:val="TableValue"/>
              <w:rPr>
                <w:color w:val="7030A0"/>
              </w:rPr>
            </w:pPr>
          </w:p>
        </w:tc>
        <w:tc>
          <w:tcPr>
            <w:tcW w:w="1296" w:type="dxa"/>
            <w:shd w:val="clear" w:color="auto" w:fill="D9D9D9"/>
            <w:vAlign w:val="center"/>
          </w:tcPr>
          <w:p w:rsidR="000B1FB1" w:rsidRPr="000B1FB1" w:rsidRDefault="000B1FB1" w:rsidP="003B5313">
            <w:pPr>
              <w:pStyle w:val="TableValue"/>
              <w:rPr>
                <w:color w:val="7030A0"/>
              </w:rPr>
            </w:pPr>
          </w:p>
        </w:tc>
      </w:tr>
    </w:tbl>
    <w:p w:rsidR="00D96B26" w:rsidRDefault="00D96B26" w:rsidP="00983099">
      <w:pPr>
        <w:pStyle w:val="Body2"/>
        <w:rPr>
          <w:i/>
          <w:color w:val="FF0000"/>
        </w:rPr>
      </w:pPr>
    </w:p>
    <w:p w:rsidR="00D12209" w:rsidRDefault="00D12209" w:rsidP="00590541">
      <w:pPr>
        <w:pStyle w:val="Heading3"/>
        <w:numPr>
          <w:ilvl w:val="0"/>
          <w:numId w:val="0"/>
        </w:numPr>
        <w:ind w:left="1080"/>
      </w:pPr>
    </w:p>
    <w:p w:rsidR="00D96B26" w:rsidRDefault="00D96B26" w:rsidP="00D96B26">
      <w:pPr>
        <w:pStyle w:val="Heading2"/>
      </w:pPr>
      <w:bookmarkStart w:id="179" w:name="_Toc528922341"/>
      <w:r>
        <w:t>Other Trackable Stats</w:t>
      </w:r>
      <w:bookmarkEnd w:id="179"/>
    </w:p>
    <w:tbl>
      <w:tblPr>
        <w:tblW w:w="5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9"/>
      </w:tblGrid>
      <w:tr w:rsidR="00D96B26" w:rsidTr="00BE4D09">
        <w:trPr>
          <w:jc w:val="center"/>
        </w:trPr>
        <w:tc>
          <w:tcPr>
            <w:tcW w:w="5239" w:type="dxa"/>
            <w:shd w:val="clear" w:color="auto" w:fill="262626"/>
          </w:tcPr>
          <w:p w:rsidR="00D96B26" w:rsidRPr="007E68D3" w:rsidRDefault="00D96B26" w:rsidP="007E68D3">
            <w:pPr>
              <w:pStyle w:val="TableHeading"/>
              <w:rPr>
                <w:i w:val="0"/>
              </w:rPr>
            </w:pPr>
            <w:r w:rsidRPr="007E68D3">
              <w:rPr>
                <w:i w:val="0"/>
              </w:rPr>
              <w:t>Other Tracked Stats:</w:t>
            </w:r>
          </w:p>
        </w:tc>
      </w:tr>
      <w:tr w:rsidR="00D96B26" w:rsidTr="00BE4D09">
        <w:trPr>
          <w:jc w:val="center"/>
        </w:trPr>
        <w:tc>
          <w:tcPr>
            <w:tcW w:w="5239" w:type="dxa"/>
          </w:tcPr>
          <w:p w:rsidR="00EB4DF1" w:rsidRPr="00296B4A" w:rsidRDefault="00EB4DF1" w:rsidP="00EB4DF1">
            <w:pPr>
              <w:pStyle w:val="TableValue"/>
            </w:pPr>
            <w:r>
              <w:t>Kills: X=Current Kill Total</w:t>
            </w:r>
          </w:p>
        </w:tc>
      </w:tr>
      <w:tr w:rsidR="00D96B26" w:rsidTr="00BE4D09">
        <w:trPr>
          <w:jc w:val="center"/>
        </w:trPr>
        <w:tc>
          <w:tcPr>
            <w:tcW w:w="5239" w:type="dxa"/>
            <w:shd w:val="clear" w:color="auto" w:fill="808080"/>
          </w:tcPr>
          <w:p w:rsidR="00D96B26" w:rsidRPr="00296B4A" w:rsidRDefault="00EB4DF1" w:rsidP="007E68D3">
            <w:pPr>
              <w:pStyle w:val="TableValue"/>
            </w:pPr>
            <w:r>
              <w:t>Hit percentage: X=% of time missiles hit.</w:t>
            </w:r>
          </w:p>
        </w:tc>
      </w:tr>
      <w:tr w:rsidR="00D96B26" w:rsidTr="00BE4D09">
        <w:trPr>
          <w:jc w:val="center"/>
        </w:trPr>
        <w:tc>
          <w:tcPr>
            <w:tcW w:w="5239" w:type="dxa"/>
            <w:shd w:val="clear" w:color="auto" w:fill="FFFFFF"/>
          </w:tcPr>
          <w:p w:rsidR="00EB4DF1" w:rsidRPr="00296B4A" w:rsidRDefault="00EB4DF1" w:rsidP="00EB4DF1">
            <w:pPr>
              <w:pStyle w:val="TableValue"/>
            </w:pPr>
            <w:r>
              <w:t>Campaign Completion: Overall campaign completion %.</w:t>
            </w:r>
          </w:p>
        </w:tc>
      </w:tr>
      <w:tr w:rsidR="00D96B26" w:rsidTr="00BE4D09">
        <w:trPr>
          <w:jc w:val="center"/>
        </w:trPr>
        <w:tc>
          <w:tcPr>
            <w:tcW w:w="5239" w:type="dxa"/>
            <w:shd w:val="clear" w:color="auto" w:fill="808080"/>
          </w:tcPr>
          <w:p w:rsidR="00EB4DF1" w:rsidRPr="00296B4A" w:rsidRDefault="00EB4DF1" w:rsidP="00EB4DF1">
            <w:pPr>
              <w:pStyle w:val="TableValue"/>
            </w:pPr>
            <w:r>
              <w:t>Time played: Time spent in game.</w:t>
            </w:r>
          </w:p>
        </w:tc>
      </w:tr>
      <w:tr w:rsidR="00D96B26" w:rsidTr="00BE4D09">
        <w:trPr>
          <w:jc w:val="center"/>
        </w:trPr>
        <w:tc>
          <w:tcPr>
            <w:tcW w:w="5239" w:type="dxa"/>
            <w:shd w:val="clear" w:color="auto" w:fill="FFFFFF"/>
          </w:tcPr>
          <w:p w:rsidR="00D96B26" w:rsidRPr="00296B4A" w:rsidRDefault="00EB4DF1" w:rsidP="007E68D3">
            <w:pPr>
              <w:pStyle w:val="TableValue"/>
            </w:pPr>
            <w:r>
              <w:t>Online matches played: Number of matches played online.</w:t>
            </w:r>
          </w:p>
        </w:tc>
      </w:tr>
      <w:tr w:rsidR="00D96B26" w:rsidTr="00BE4D09">
        <w:trPr>
          <w:jc w:val="center"/>
        </w:trPr>
        <w:tc>
          <w:tcPr>
            <w:tcW w:w="5239" w:type="dxa"/>
            <w:shd w:val="clear" w:color="auto" w:fill="808080"/>
          </w:tcPr>
          <w:p w:rsidR="00D96B26" w:rsidRPr="00296B4A" w:rsidRDefault="00EB4DF1" w:rsidP="007E68D3">
            <w:pPr>
              <w:pStyle w:val="TableValue"/>
            </w:pPr>
            <w:r>
              <w:t>Online matches won: Number of matches won online.</w:t>
            </w:r>
          </w:p>
        </w:tc>
      </w:tr>
    </w:tbl>
    <w:p w:rsidR="00D96B26" w:rsidRPr="00FC6D71" w:rsidRDefault="00D96B26" w:rsidP="00983099">
      <w:pPr>
        <w:pStyle w:val="Body2"/>
        <w:rPr>
          <w:i/>
          <w:color w:val="FF0000"/>
        </w:rPr>
      </w:pPr>
    </w:p>
    <w:p w:rsidR="008307DF" w:rsidRPr="00115EE0" w:rsidRDefault="008307DF" w:rsidP="00983099">
      <w:pPr>
        <w:pStyle w:val="Heading1"/>
      </w:pPr>
      <w:bookmarkStart w:id="180" w:name="_Toc240199206"/>
      <w:bookmarkStart w:id="181" w:name="_Toc528922342"/>
      <w:r w:rsidRPr="00115EE0">
        <w:t xml:space="preserve">Game </w:t>
      </w:r>
      <w:bookmarkEnd w:id="180"/>
      <w:r w:rsidR="00C0394B">
        <w:t>Progression</w:t>
      </w:r>
      <w:bookmarkEnd w:id="181"/>
    </w:p>
    <w:p w:rsidR="005A7F51" w:rsidRDefault="00EB380F" w:rsidP="00983099">
      <w:pPr>
        <w:pStyle w:val="Heading2"/>
      </w:pPr>
      <w:bookmarkStart w:id="182" w:name="_Toc528922343"/>
      <w:bookmarkStart w:id="183" w:name="_Toc246161143"/>
      <w:bookmarkStart w:id="184" w:name="_Toc240199189"/>
      <w:r>
        <w:t>Ca</w:t>
      </w:r>
      <w:r w:rsidR="00666229">
        <w:t>mpaign</w:t>
      </w:r>
      <w:bookmarkEnd w:id="182"/>
    </w:p>
    <w:p w:rsidR="00A761D8" w:rsidRPr="00E82824" w:rsidRDefault="00751552" w:rsidP="00A761D8">
      <w:pPr>
        <w:pStyle w:val="Body2"/>
      </w:pPr>
      <w:r>
        <w:t xml:space="preserve">The campaign mode features three prominent paths: Multirole, Air-to-Air, Air-to-Ground. The player’s choices in missions 1-8 decide which path the player will end up taking from mission 9 onwards. </w:t>
      </w:r>
    </w:p>
    <w:p w:rsidR="00C0394B" w:rsidRDefault="00666229" w:rsidP="00983099">
      <w:pPr>
        <w:pStyle w:val="Heading3"/>
      </w:pPr>
      <w:r>
        <w:lastRenderedPageBreak/>
        <w:t>Campaign</w:t>
      </w:r>
      <w:r w:rsidR="00EA5DDF">
        <w:t xml:space="preserve"> </w:t>
      </w:r>
      <w:r w:rsidR="00C0394B">
        <w:t>Progression Flow</w:t>
      </w:r>
      <w:r w:rsidR="00616111">
        <w:t xml:space="preserve"> (Flowchart)</w:t>
      </w:r>
    </w:p>
    <w:p w:rsidR="00B73F54" w:rsidRDefault="00B73F54" w:rsidP="00B73F54"/>
    <w:p w:rsidR="002F3ABE" w:rsidRDefault="0060107F" w:rsidP="00B73F54">
      <w:r>
        <w:rPr>
          <w:noProof/>
          <w:lang w:bidi="ar-SA"/>
        </w:rPr>
        <mc:AlternateContent>
          <mc:Choice Requires="wps">
            <w:drawing>
              <wp:anchor distT="0" distB="0" distL="114300" distR="114300" simplePos="0" relativeHeight="251659264" behindDoc="0" locked="0" layoutInCell="1" allowOverlap="1">
                <wp:simplePos x="0" y="0"/>
                <wp:positionH relativeFrom="column">
                  <wp:posOffset>476250</wp:posOffset>
                </wp:positionH>
                <wp:positionV relativeFrom="paragraph">
                  <wp:posOffset>-171450</wp:posOffset>
                </wp:positionV>
                <wp:extent cx="3743325" cy="478790"/>
                <wp:effectExtent l="9525" t="5080" r="9525" b="1143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478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2F49" id="Rectangle 29" o:spid="_x0000_s1026" style="position:absolute;margin-left:37.5pt;margin-top:-13.5pt;width:294.75pt;height:3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"/>
            </w:pict>
          </mc:Fallback>
        </mc:AlternateContent>
      </w:r>
    </w:p>
    <w:p w:rsidR="00616111" w:rsidRDefault="00616111" w:rsidP="00B73F54"/>
    <w:p w:rsidR="00616111" w:rsidRPr="00B73F54" w:rsidRDefault="00616111" w:rsidP="00B73F54"/>
    <w:p w:rsidR="003F0D43" w:rsidRDefault="00616111" w:rsidP="00743324">
      <w:pPr>
        <w:pStyle w:val="Heading3"/>
        <w:numPr>
          <w:ilvl w:val="2"/>
          <w:numId w:val="11"/>
        </w:numPr>
      </w:pPr>
      <w:bookmarkStart w:id="185" w:name="_Progression_Goals_and"/>
      <w:bookmarkStart w:id="186" w:name="_Event_Triggers"/>
      <w:bookmarkEnd w:id="185"/>
      <w:bookmarkEnd w:id="186"/>
      <w:r>
        <w:t>Flowchart Element 1</w:t>
      </w:r>
    </w:p>
    <w:p w:rsidR="00616111" w:rsidRDefault="00751552" w:rsidP="00616111">
      <w:pPr>
        <w:pStyle w:val="ListParagraph"/>
      </w:pPr>
      <w:r>
        <w:t>Mission 8 split: Depending on the choices of the player in missions 1-8 they will be placed on one of three story paths.</w:t>
      </w:r>
      <w:r w:rsidR="00F40045">
        <w:t xml:space="preserve"> If they favored air-to-ground they will be placed on the air-to-ground route, if they favored air-to-air they will be placed on the air-to-air path, and if they did a health mixture of both they will be placed on the multirole path. The story remains split until Mission 26.</w:t>
      </w:r>
    </w:p>
    <w:p w:rsidR="00616111" w:rsidRDefault="00616111" w:rsidP="00616111">
      <w:pPr>
        <w:pStyle w:val="Heading3"/>
        <w:numPr>
          <w:ilvl w:val="2"/>
          <w:numId w:val="11"/>
        </w:numPr>
      </w:pPr>
      <w:r>
        <w:t>Flowchart Element 2</w:t>
      </w:r>
    </w:p>
    <w:p w:rsidR="00616111" w:rsidRDefault="00F40045" w:rsidP="00616111">
      <w:pPr>
        <w:pStyle w:val="ListParagraph"/>
      </w:pPr>
      <w:r>
        <w:t>Mission 26 convergence: All three paths converge at mission 26 to funnel down into the mission: Razor’s Edge… Unless you choose ‘no’ to dropping the nuclear bomb on Ashborne. In mission 26C there is a moral decision on whether or not to end the war by dropping the nuclear bomb equipped to your aircraft on the city of Ashborne, or to hold off and try to end the war by other means. If the bomb is dropped the player completes the campaign on mission 26. If the player elects not to drop the bomb then they will proceed into mission 27 upon the arrival of the KOR-872 Phoenix.</w:t>
      </w:r>
    </w:p>
    <w:p w:rsidR="00616111" w:rsidRDefault="00616111" w:rsidP="00616111">
      <w:pPr>
        <w:pStyle w:val="Heading3"/>
      </w:pPr>
      <w:r>
        <w:lastRenderedPageBreak/>
        <w:t>Level Won (Game Over)</w:t>
      </w:r>
    </w:p>
    <w:p w:rsidR="00F40045" w:rsidRDefault="00F40045" w:rsidP="00F40045">
      <w:pPr>
        <w:pStyle w:val="ListParagraph"/>
      </w:pPr>
      <w:r>
        <w:t>When the player successfully completes the campaign they will receive one of four cutscenes depending on their path: Campaign Clear: Multirole, Campaign Clear: Ace, Campaign Clear: Attacker A (bomb-dropped ending), Campaign Clear: Attacker B (bomb not dropped ending).</w:t>
      </w:r>
    </w:p>
    <w:p w:rsidR="00A761D8" w:rsidRDefault="00A761D8" w:rsidP="00A761D8">
      <w:pPr>
        <w:pStyle w:val="Heading3"/>
      </w:pPr>
      <w:r>
        <w:t>Level Failed</w:t>
      </w:r>
      <w:r w:rsidR="00616111">
        <w:t xml:space="preserve"> (Game Over)</w:t>
      </w:r>
    </w:p>
    <w:p w:rsidR="00616111" w:rsidRDefault="00F40045" w:rsidP="00616111">
      <w:pPr>
        <w:pStyle w:val="ListParagraph"/>
      </w:pPr>
      <w:r>
        <w:t>Any time in which the player fails a mission they will be given the option to quit or retry, there is no permanent game over.</w:t>
      </w:r>
    </w:p>
    <w:p w:rsidR="00BE3F85" w:rsidRPr="00B42D47" w:rsidRDefault="00666229" w:rsidP="00BE3F85">
      <w:pPr>
        <w:pStyle w:val="Heading2"/>
      </w:pPr>
      <w:bookmarkStart w:id="187" w:name="_Career_-_Level"/>
      <w:bookmarkStart w:id="188" w:name="_Toc528922344"/>
      <w:bookmarkEnd w:id="187"/>
      <w:r>
        <w:t xml:space="preserve">Campaign </w:t>
      </w:r>
      <w:r w:rsidR="00F40045">
        <w:t>Mission</w:t>
      </w:r>
      <w:r w:rsidR="00BE3F85">
        <w:t xml:space="preserve"> Progression</w:t>
      </w:r>
      <w:bookmarkEnd w:id="188"/>
      <w:r w:rsidR="00245295">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4817"/>
        <w:gridCol w:w="1347"/>
        <w:gridCol w:w="1187"/>
      </w:tblGrid>
      <w:tr w:rsidR="00BE3F85" w:rsidTr="005C6C3E">
        <w:trPr>
          <w:jc w:val="center"/>
        </w:trPr>
        <w:tc>
          <w:tcPr>
            <w:tcW w:w="0" w:type="auto"/>
            <w:shd w:val="clear" w:color="auto" w:fill="00B050"/>
          </w:tcPr>
          <w:p w:rsidR="00BE3F85" w:rsidRPr="00BE3F85" w:rsidRDefault="00BE3F85" w:rsidP="00BE3F85">
            <w:pPr>
              <w:rPr>
                <w:b/>
              </w:rPr>
            </w:pPr>
            <w:r w:rsidRPr="00BE3F85">
              <w:rPr>
                <w:b/>
              </w:rPr>
              <w:t>Levels</w:t>
            </w:r>
          </w:p>
        </w:tc>
        <w:tc>
          <w:tcPr>
            <w:tcW w:w="0" w:type="auto"/>
            <w:shd w:val="clear" w:color="auto" w:fill="00B050"/>
          </w:tcPr>
          <w:p w:rsidR="00BE3F85" w:rsidRPr="00BE3F85" w:rsidRDefault="00BE3F85" w:rsidP="00616111">
            <w:pPr>
              <w:rPr>
                <w:b/>
              </w:rPr>
            </w:pPr>
            <w:r w:rsidRPr="00BE3F85">
              <w:rPr>
                <w:b/>
              </w:rPr>
              <w:t>New Features</w:t>
            </w:r>
          </w:p>
        </w:tc>
        <w:tc>
          <w:tcPr>
            <w:tcW w:w="0" w:type="auto"/>
            <w:shd w:val="clear" w:color="auto" w:fill="00B050"/>
          </w:tcPr>
          <w:p w:rsidR="00BE3F85" w:rsidRPr="00BE3F85" w:rsidRDefault="00BE3F85" w:rsidP="00616111">
            <w:pPr>
              <w:rPr>
                <w:b/>
              </w:rPr>
            </w:pPr>
            <w:r w:rsidRPr="00BE3F85">
              <w:rPr>
                <w:b/>
              </w:rPr>
              <w:t xml:space="preserve"># </w:t>
            </w:r>
            <w:r w:rsidR="00616111">
              <w:rPr>
                <w:b/>
              </w:rPr>
              <w:t>of Enemies</w:t>
            </w:r>
          </w:p>
        </w:tc>
        <w:tc>
          <w:tcPr>
            <w:tcW w:w="0" w:type="auto"/>
            <w:shd w:val="clear" w:color="auto" w:fill="00B050"/>
          </w:tcPr>
          <w:p w:rsidR="00BE3F85" w:rsidRPr="00BE3F85" w:rsidRDefault="00BE3F85" w:rsidP="00616111">
            <w:pPr>
              <w:rPr>
                <w:b/>
              </w:rPr>
            </w:pPr>
            <w:r w:rsidRPr="00BE3F85">
              <w:rPr>
                <w:b/>
              </w:rPr>
              <w:t xml:space="preserve"># of </w:t>
            </w:r>
            <w:r w:rsidR="00616111">
              <w:rPr>
                <w:b/>
              </w:rPr>
              <w:t>Stages</w:t>
            </w:r>
          </w:p>
        </w:tc>
      </w:tr>
      <w:tr w:rsidR="00BE3F85" w:rsidTr="00BE3F85">
        <w:trPr>
          <w:jc w:val="center"/>
        </w:trPr>
        <w:tc>
          <w:tcPr>
            <w:tcW w:w="0" w:type="auto"/>
            <w:shd w:val="clear" w:color="auto" w:fill="595959"/>
            <w:vAlign w:val="center"/>
          </w:tcPr>
          <w:p w:rsidR="00BE3F85" w:rsidRPr="002271A2" w:rsidRDefault="00BE3F85" w:rsidP="005C6C3E">
            <w:pPr>
              <w:pStyle w:val="TableValue"/>
            </w:pPr>
          </w:p>
        </w:tc>
        <w:tc>
          <w:tcPr>
            <w:tcW w:w="0" w:type="auto"/>
            <w:shd w:val="clear" w:color="auto" w:fill="595959"/>
            <w:vAlign w:val="center"/>
          </w:tcPr>
          <w:p w:rsidR="00BE3F85" w:rsidRPr="002271A2" w:rsidRDefault="00BE3F85" w:rsidP="005C6C3E">
            <w:pPr>
              <w:pStyle w:val="TableValue"/>
            </w:pPr>
          </w:p>
        </w:tc>
        <w:tc>
          <w:tcPr>
            <w:tcW w:w="0" w:type="auto"/>
            <w:shd w:val="clear" w:color="auto" w:fill="595959"/>
            <w:vAlign w:val="center"/>
          </w:tcPr>
          <w:p w:rsidR="00BE3F85" w:rsidRPr="002271A2" w:rsidRDefault="00BE3F85" w:rsidP="005C6C3E">
            <w:pPr>
              <w:pStyle w:val="TableValue"/>
            </w:pPr>
          </w:p>
        </w:tc>
        <w:tc>
          <w:tcPr>
            <w:tcW w:w="0" w:type="auto"/>
            <w:shd w:val="clear" w:color="auto" w:fill="595959"/>
            <w:vAlign w:val="center"/>
          </w:tcPr>
          <w:p w:rsidR="00BE3F85" w:rsidRPr="002271A2" w:rsidRDefault="00BE3F85" w:rsidP="005C6C3E">
            <w:pPr>
              <w:pStyle w:val="TableValue"/>
            </w:pPr>
          </w:p>
        </w:tc>
      </w:tr>
      <w:tr w:rsidR="00BE3F85" w:rsidTr="005C6C3E">
        <w:trPr>
          <w:jc w:val="center"/>
        </w:trPr>
        <w:tc>
          <w:tcPr>
            <w:tcW w:w="0" w:type="auto"/>
            <w:shd w:val="clear" w:color="auto" w:fill="D9D9D9"/>
            <w:vAlign w:val="bottom"/>
          </w:tcPr>
          <w:p w:rsidR="00BE3F85" w:rsidRPr="00BE3F85" w:rsidRDefault="00F40045" w:rsidP="005C6C3E">
            <w:pPr>
              <w:jc w:val="center"/>
              <w:rPr>
                <w:rFonts w:cs="Arial"/>
                <w:sz w:val="16"/>
              </w:rPr>
            </w:pPr>
            <w:r>
              <w:rPr>
                <w:rFonts w:cs="Arial"/>
                <w:sz w:val="16"/>
              </w:rPr>
              <w:t>1</w:t>
            </w:r>
          </w:p>
        </w:tc>
        <w:tc>
          <w:tcPr>
            <w:tcW w:w="0" w:type="auto"/>
            <w:shd w:val="clear" w:color="auto" w:fill="D9D9D9"/>
            <w:vAlign w:val="center"/>
          </w:tcPr>
          <w:p w:rsidR="00BE3F85" w:rsidRPr="00BE3F85" w:rsidRDefault="009704BC" w:rsidP="005C6C3E">
            <w:pPr>
              <w:jc w:val="center"/>
              <w:rPr>
                <w:rFonts w:cs="Arial"/>
                <w:color w:val="0000FF"/>
                <w:sz w:val="16"/>
              </w:rPr>
            </w:pPr>
            <w:r>
              <w:rPr>
                <w:rFonts w:cs="Arial"/>
                <w:color w:val="0000FF"/>
                <w:sz w:val="16"/>
              </w:rPr>
              <w:t>Debut of Prowler Team</w:t>
            </w:r>
            <w:r w:rsidR="00965A71">
              <w:rPr>
                <w:rFonts w:cs="Arial"/>
                <w:color w:val="0000FF"/>
                <w:sz w:val="16"/>
              </w:rPr>
              <w:t>, Debut &amp; Destruction of Shroud Team</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5</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2</w:t>
            </w:r>
          </w:p>
        </w:tc>
      </w:tr>
      <w:tr w:rsidR="00BE3F85" w:rsidTr="005C6C3E">
        <w:trPr>
          <w:jc w:val="center"/>
        </w:trPr>
        <w:tc>
          <w:tcPr>
            <w:tcW w:w="0" w:type="auto"/>
            <w:shd w:val="clear" w:color="auto" w:fill="FFFFFF"/>
            <w:vAlign w:val="bottom"/>
          </w:tcPr>
          <w:p w:rsidR="00BE3F85" w:rsidRPr="00BE3F85" w:rsidRDefault="00F40045" w:rsidP="005C6C3E">
            <w:pPr>
              <w:jc w:val="center"/>
              <w:rPr>
                <w:rFonts w:cs="Arial"/>
                <w:sz w:val="16"/>
              </w:rPr>
            </w:pPr>
            <w:r>
              <w:rPr>
                <w:rFonts w:cs="Arial"/>
                <w:sz w:val="16"/>
              </w:rPr>
              <w:t>2</w:t>
            </w:r>
          </w:p>
        </w:tc>
        <w:tc>
          <w:tcPr>
            <w:tcW w:w="0" w:type="auto"/>
            <w:shd w:val="clear" w:color="auto" w:fill="FFFFFF"/>
            <w:vAlign w:val="center"/>
          </w:tcPr>
          <w:p w:rsidR="00BE3F85" w:rsidRPr="00BE3F85" w:rsidRDefault="009704BC" w:rsidP="005C6C3E">
            <w:pPr>
              <w:jc w:val="center"/>
              <w:rPr>
                <w:rFonts w:cs="Arial"/>
                <w:color w:val="FF0000"/>
                <w:sz w:val="16"/>
              </w:rPr>
            </w:pPr>
            <w:r>
              <w:rPr>
                <w:rFonts w:cs="Arial"/>
                <w:color w:val="FF0000"/>
                <w:sz w:val="16"/>
              </w:rPr>
              <w:t>New Aircraft</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12</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D9D9D9"/>
            <w:vAlign w:val="bottom"/>
          </w:tcPr>
          <w:p w:rsidR="00BE3F85" w:rsidRPr="00BE3F85" w:rsidRDefault="00F40045" w:rsidP="005C6C3E">
            <w:pPr>
              <w:jc w:val="center"/>
              <w:rPr>
                <w:rFonts w:cs="Arial"/>
                <w:sz w:val="16"/>
              </w:rPr>
            </w:pPr>
            <w:r>
              <w:rPr>
                <w:rFonts w:cs="Arial"/>
                <w:sz w:val="16"/>
              </w:rPr>
              <w:t>3</w:t>
            </w:r>
          </w:p>
        </w:tc>
        <w:tc>
          <w:tcPr>
            <w:tcW w:w="0" w:type="auto"/>
            <w:shd w:val="clear" w:color="auto" w:fill="D9D9D9"/>
            <w:vAlign w:val="bottom"/>
          </w:tcPr>
          <w:p w:rsidR="00BE3F85" w:rsidRPr="00BE3F85" w:rsidRDefault="009704BC" w:rsidP="005C6C3E">
            <w:pPr>
              <w:jc w:val="center"/>
              <w:rPr>
                <w:rFonts w:cs="Arial"/>
                <w:color w:val="339966"/>
                <w:sz w:val="16"/>
              </w:rPr>
            </w:pPr>
            <w:r>
              <w:rPr>
                <w:rFonts w:cs="Arial"/>
                <w:color w:val="339966"/>
                <w:sz w:val="16"/>
              </w:rPr>
              <w:t>N/A</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15</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FFFFFF"/>
            <w:vAlign w:val="bottom"/>
          </w:tcPr>
          <w:p w:rsidR="00BE3F85" w:rsidRPr="00BE3F85" w:rsidRDefault="00BE3F85" w:rsidP="005C6C3E">
            <w:pPr>
              <w:jc w:val="center"/>
              <w:rPr>
                <w:rFonts w:cs="Arial"/>
                <w:sz w:val="16"/>
              </w:rPr>
            </w:pPr>
            <w:r w:rsidRPr="00BE3F85">
              <w:rPr>
                <w:rFonts w:cs="Arial"/>
                <w:sz w:val="16"/>
              </w:rPr>
              <w:t>4</w:t>
            </w:r>
          </w:p>
        </w:tc>
        <w:tc>
          <w:tcPr>
            <w:tcW w:w="0" w:type="auto"/>
            <w:shd w:val="clear" w:color="auto" w:fill="FFFFFF"/>
            <w:vAlign w:val="center"/>
          </w:tcPr>
          <w:p w:rsidR="00BE3F85" w:rsidRPr="00BE3F85" w:rsidRDefault="009704BC" w:rsidP="005C6C3E">
            <w:pPr>
              <w:jc w:val="center"/>
              <w:rPr>
                <w:rFonts w:cs="Arial"/>
                <w:color w:val="FF0000"/>
                <w:sz w:val="16"/>
              </w:rPr>
            </w:pPr>
            <w:r>
              <w:rPr>
                <w:rFonts w:cs="Arial"/>
                <w:color w:val="FF0000"/>
                <w:sz w:val="16"/>
              </w:rPr>
              <w:t>Allied Interactions</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22</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D9D9D9"/>
            <w:vAlign w:val="bottom"/>
          </w:tcPr>
          <w:p w:rsidR="00BE3F85" w:rsidRPr="00BE3F85" w:rsidRDefault="00BE3F85" w:rsidP="005C6C3E">
            <w:pPr>
              <w:jc w:val="center"/>
              <w:rPr>
                <w:rFonts w:cs="Arial"/>
                <w:sz w:val="16"/>
              </w:rPr>
            </w:pPr>
            <w:r w:rsidRPr="00BE3F85">
              <w:rPr>
                <w:rFonts w:cs="Arial"/>
                <w:sz w:val="16"/>
              </w:rPr>
              <w:t>5</w:t>
            </w:r>
          </w:p>
        </w:tc>
        <w:tc>
          <w:tcPr>
            <w:tcW w:w="0" w:type="auto"/>
            <w:shd w:val="clear" w:color="auto" w:fill="D9D9D9"/>
            <w:vAlign w:val="bottom"/>
          </w:tcPr>
          <w:p w:rsidR="00BE3F85" w:rsidRPr="00BE3F85" w:rsidRDefault="009704BC" w:rsidP="005C6C3E">
            <w:pPr>
              <w:jc w:val="center"/>
              <w:rPr>
                <w:rFonts w:cs="Arial"/>
                <w:color w:val="0000FF"/>
                <w:sz w:val="16"/>
              </w:rPr>
            </w:pPr>
            <w:r>
              <w:rPr>
                <w:rFonts w:cs="Arial"/>
                <w:color w:val="0000FF"/>
                <w:sz w:val="16"/>
              </w:rPr>
              <w:t>New Aircraft</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8</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FFFFFF"/>
            <w:vAlign w:val="bottom"/>
          </w:tcPr>
          <w:p w:rsidR="00BE3F85" w:rsidRPr="00BE3F85" w:rsidRDefault="00BE3F85" w:rsidP="005C6C3E">
            <w:pPr>
              <w:jc w:val="center"/>
              <w:rPr>
                <w:rFonts w:cs="Arial"/>
                <w:sz w:val="16"/>
              </w:rPr>
            </w:pPr>
            <w:r w:rsidRPr="00BE3F85">
              <w:rPr>
                <w:rFonts w:cs="Arial"/>
                <w:sz w:val="16"/>
              </w:rPr>
              <w:t>6</w:t>
            </w:r>
          </w:p>
        </w:tc>
        <w:tc>
          <w:tcPr>
            <w:tcW w:w="0" w:type="auto"/>
            <w:shd w:val="clear" w:color="auto" w:fill="FFFFFF"/>
            <w:vAlign w:val="center"/>
          </w:tcPr>
          <w:p w:rsidR="00BE3F85" w:rsidRPr="00BE3F85" w:rsidRDefault="009704BC" w:rsidP="005C6C3E">
            <w:pPr>
              <w:jc w:val="center"/>
              <w:rPr>
                <w:rFonts w:cs="Arial"/>
                <w:color w:val="FF0000"/>
                <w:sz w:val="16"/>
              </w:rPr>
            </w:pPr>
            <w:r>
              <w:rPr>
                <w:rFonts w:cs="Arial"/>
                <w:color w:val="FF0000"/>
                <w:sz w:val="16"/>
              </w:rPr>
              <w:t>Establishment of Viper Team</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11</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2</w:t>
            </w:r>
          </w:p>
        </w:tc>
      </w:tr>
      <w:tr w:rsidR="00BE3F85" w:rsidTr="005C6C3E">
        <w:trPr>
          <w:jc w:val="center"/>
        </w:trPr>
        <w:tc>
          <w:tcPr>
            <w:tcW w:w="0" w:type="auto"/>
            <w:shd w:val="clear" w:color="auto" w:fill="D9D9D9"/>
            <w:vAlign w:val="bottom"/>
          </w:tcPr>
          <w:p w:rsidR="00BE3F85" w:rsidRPr="00BE3F85" w:rsidRDefault="00BE3F85" w:rsidP="005C6C3E">
            <w:pPr>
              <w:jc w:val="center"/>
              <w:rPr>
                <w:rFonts w:cs="Arial"/>
                <w:sz w:val="16"/>
              </w:rPr>
            </w:pPr>
            <w:r w:rsidRPr="00BE3F85">
              <w:rPr>
                <w:rFonts w:cs="Arial"/>
                <w:sz w:val="16"/>
              </w:rPr>
              <w:t>7</w:t>
            </w:r>
          </w:p>
        </w:tc>
        <w:tc>
          <w:tcPr>
            <w:tcW w:w="0" w:type="auto"/>
            <w:shd w:val="clear" w:color="auto" w:fill="D9D9D9"/>
            <w:vAlign w:val="bottom"/>
          </w:tcPr>
          <w:p w:rsidR="00BE3F85" w:rsidRPr="00BE3F85" w:rsidRDefault="009704BC" w:rsidP="005C6C3E">
            <w:pPr>
              <w:jc w:val="center"/>
              <w:rPr>
                <w:rFonts w:cs="Arial"/>
                <w:color w:val="339966"/>
                <w:sz w:val="16"/>
              </w:rPr>
            </w:pPr>
            <w:r>
              <w:rPr>
                <w:rFonts w:cs="Arial"/>
                <w:color w:val="339966"/>
                <w:sz w:val="16"/>
              </w:rPr>
              <w:t>N/A</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6</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FFFFFF"/>
            <w:vAlign w:val="bottom"/>
          </w:tcPr>
          <w:p w:rsidR="00BE3F85" w:rsidRPr="00BE3F85" w:rsidRDefault="00BE3F85" w:rsidP="005C6C3E">
            <w:pPr>
              <w:jc w:val="center"/>
              <w:rPr>
                <w:rFonts w:cs="Arial"/>
                <w:sz w:val="16"/>
              </w:rPr>
            </w:pPr>
            <w:r w:rsidRPr="00BE3F85">
              <w:rPr>
                <w:rFonts w:cs="Arial"/>
                <w:sz w:val="16"/>
              </w:rPr>
              <w:t>8</w:t>
            </w:r>
          </w:p>
        </w:tc>
        <w:tc>
          <w:tcPr>
            <w:tcW w:w="0" w:type="auto"/>
            <w:shd w:val="clear" w:color="auto" w:fill="FFFFFF"/>
            <w:vAlign w:val="center"/>
          </w:tcPr>
          <w:p w:rsidR="00BE3F85" w:rsidRPr="00BE3F85" w:rsidRDefault="009704BC" w:rsidP="005C6C3E">
            <w:pPr>
              <w:jc w:val="center"/>
              <w:rPr>
                <w:rFonts w:cs="Arial"/>
                <w:sz w:val="16"/>
              </w:rPr>
            </w:pPr>
            <w:r>
              <w:rPr>
                <w:rFonts w:cs="Arial"/>
                <w:sz w:val="16"/>
              </w:rPr>
              <w:t>First Major Dogfight, Debut of Tachyon Team (enemy)</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40</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2</w:t>
            </w:r>
          </w:p>
        </w:tc>
      </w:tr>
      <w:tr w:rsidR="00BE3F85" w:rsidTr="00BE3F85">
        <w:trPr>
          <w:jc w:val="center"/>
        </w:trPr>
        <w:tc>
          <w:tcPr>
            <w:tcW w:w="0" w:type="auto"/>
            <w:shd w:val="clear" w:color="auto" w:fill="D9D9D9"/>
            <w:vAlign w:val="bottom"/>
          </w:tcPr>
          <w:p w:rsidR="00BE3F85" w:rsidRPr="00BE3F85" w:rsidRDefault="00BE3F85" w:rsidP="005C6C3E">
            <w:pPr>
              <w:jc w:val="center"/>
              <w:rPr>
                <w:rFonts w:cs="Arial"/>
                <w:sz w:val="16"/>
              </w:rPr>
            </w:pPr>
            <w:r w:rsidRPr="00BE3F85">
              <w:rPr>
                <w:rFonts w:cs="Arial"/>
                <w:sz w:val="16"/>
              </w:rPr>
              <w:t>9</w:t>
            </w:r>
            <w:r w:rsidR="009704BC">
              <w:rPr>
                <w:rFonts w:cs="Arial"/>
                <w:sz w:val="16"/>
              </w:rPr>
              <w:t>B</w:t>
            </w:r>
          </w:p>
        </w:tc>
        <w:tc>
          <w:tcPr>
            <w:tcW w:w="0" w:type="auto"/>
            <w:shd w:val="clear" w:color="auto" w:fill="D9D9D9"/>
            <w:vAlign w:val="bottom"/>
          </w:tcPr>
          <w:p w:rsidR="00BE3F85" w:rsidRPr="00BE3F85" w:rsidRDefault="009704BC" w:rsidP="005C6C3E">
            <w:pPr>
              <w:jc w:val="center"/>
              <w:rPr>
                <w:rFonts w:cs="Arial"/>
                <w:color w:val="0000FF"/>
                <w:sz w:val="16"/>
              </w:rPr>
            </w:pPr>
            <w:r>
              <w:rPr>
                <w:rFonts w:cs="Arial"/>
                <w:color w:val="0000FF"/>
                <w:sz w:val="16"/>
              </w:rPr>
              <w:t>N/A</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18</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FFFFFF"/>
            <w:vAlign w:val="bottom"/>
          </w:tcPr>
          <w:p w:rsidR="00BE3F85" w:rsidRPr="00BE3F85" w:rsidRDefault="009704BC" w:rsidP="005C6C3E">
            <w:pPr>
              <w:jc w:val="center"/>
              <w:rPr>
                <w:rFonts w:cs="Arial"/>
                <w:sz w:val="16"/>
              </w:rPr>
            </w:pPr>
            <w:r>
              <w:rPr>
                <w:rFonts w:cs="Arial"/>
                <w:sz w:val="16"/>
              </w:rPr>
              <w:t>10B</w:t>
            </w:r>
          </w:p>
        </w:tc>
        <w:tc>
          <w:tcPr>
            <w:tcW w:w="0" w:type="auto"/>
            <w:shd w:val="clear" w:color="auto" w:fill="FFFFFF"/>
            <w:vAlign w:val="center"/>
          </w:tcPr>
          <w:p w:rsidR="00BE3F85" w:rsidRPr="00BE3F85" w:rsidRDefault="009704BC" w:rsidP="005C6C3E">
            <w:pPr>
              <w:jc w:val="center"/>
              <w:rPr>
                <w:rFonts w:cs="Arial"/>
                <w:sz w:val="16"/>
              </w:rPr>
            </w:pPr>
            <w:r>
              <w:rPr>
                <w:rFonts w:cs="Arial"/>
                <w:sz w:val="16"/>
              </w:rPr>
              <w:t>New Aircraft</w:t>
            </w:r>
            <w:r w:rsidR="00965A71">
              <w:rPr>
                <w:rFonts w:cs="Arial"/>
                <w:sz w:val="16"/>
              </w:rPr>
              <w:t xml:space="preserve">, Debut &amp; Destruction </w:t>
            </w:r>
            <w:r>
              <w:rPr>
                <w:rFonts w:cs="Arial"/>
                <w:sz w:val="16"/>
              </w:rPr>
              <w:t>of Anvil Team (enemy)</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16</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2</w:t>
            </w:r>
          </w:p>
        </w:tc>
      </w:tr>
      <w:tr w:rsidR="00BE3F85" w:rsidTr="00BE3F85">
        <w:trPr>
          <w:jc w:val="center"/>
        </w:trPr>
        <w:tc>
          <w:tcPr>
            <w:tcW w:w="0" w:type="auto"/>
            <w:shd w:val="clear" w:color="auto" w:fill="D9D9D9"/>
            <w:vAlign w:val="bottom"/>
          </w:tcPr>
          <w:p w:rsidR="00BE3F85" w:rsidRPr="00BE3F85" w:rsidRDefault="009704BC" w:rsidP="005C6C3E">
            <w:pPr>
              <w:jc w:val="center"/>
              <w:rPr>
                <w:rFonts w:cs="Arial"/>
                <w:sz w:val="16"/>
              </w:rPr>
            </w:pPr>
            <w:r>
              <w:rPr>
                <w:rFonts w:cs="Arial"/>
                <w:sz w:val="16"/>
              </w:rPr>
              <w:t>11B</w:t>
            </w:r>
          </w:p>
        </w:tc>
        <w:tc>
          <w:tcPr>
            <w:tcW w:w="0" w:type="auto"/>
            <w:shd w:val="clear" w:color="auto" w:fill="D9D9D9"/>
            <w:vAlign w:val="center"/>
          </w:tcPr>
          <w:p w:rsidR="00BE3F85" w:rsidRPr="00BE3F85" w:rsidRDefault="009704BC" w:rsidP="005C6C3E">
            <w:pPr>
              <w:jc w:val="center"/>
              <w:rPr>
                <w:rFonts w:cs="Arial"/>
                <w:color w:val="0000FF"/>
                <w:sz w:val="16"/>
              </w:rPr>
            </w:pPr>
            <w:r>
              <w:rPr>
                <w:rFonts w:cs="Arial"/>
                <w:color w:val="0000FF"/>
                <w:sz w:val="16"/>
              </w:rPr>
              <w:t>N/A</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22</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BE3F85">
        <w:trPr>
          <w:jc w:val="center"/>
        </w:trPr>
        <w:tc>
          <w:tcPr>
            <w:tcW w:w="0" w:type="auto"/>
            <w:shd w:val="clear" w:color="auto" w:fill="FFFFFF"/>
            <w:vAlign w:val="bottom"/>
          </w:tcPr>
          <w:p w:rsidR="00BE3F85" w:rsidRPr="00BE3F85" w:rsidRDefault="009704BC" w:rsidP="005C6C3E">
            <w:pPr>
              <w:jc w:val="center"/>
              <w:rPr>
                <w:rFonts w:cs="Arial"/>
                <w:sz w:val="16"/>
              </w:rPr>
            </w:pPr>
            <w:r>
              <w:rPr>
                <w:rFonts w:cs="Arial"/>
                <w:sz w:val="16"/>
              </w:rPr>
              <w:t>12B</w:t>
            </w:r>
          </w:p>
        </w:tc>
        <w:tc>
          <w:tcPr>
            <w:tcW w:w="0" w:type="auto"/>
            <w:shd w:val="clear" w:color="auto" w:fill="FFFFFF"/>
            <w:vAlign w:val="center"/>
          </w:tcPr>
          <w:p w:rsidR="00BE3F85" w:rsidRPr="00BE3F85" w:rsidRDefault="009704BC" w:rsidP="005C6C3E">
            <w:pPr>
              <w:jc w:val="center"/>
              <w:rPr>
                <w:rFonts w:cs="Arial"/>
                <w:sz w:val="16"/>
              </w:rPr>
            </w:pPr>
            <w:r>
              <w:rPr>
                <w:rFonts w:cs="Arial"/>
                <w:sz w:val="16"/>
              </w:rPr>
              <w:t>New Aircraft, Return of JL4</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38</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w:t>
            </w:r>
          </w:p>
        </w:tc>
      </w:tr>
      <w:tr w:rsidR="00BE3F85" w:rsidTr="00BE3F85">
        <w:trPr>
          <w:jc w:val="center"/>
        </w:trPr>
        <w:tc>
          <w:tcPr>
            <w:tcW w:w="0" w:type="auto"/>
            <w:shd w:val="clear" w:color="auto" w:fill="D9D9D9"/>
            <w:vAlign w:val="bottom"/>
          </w:tcPr>
          <w:p w:rsidR="00BE3F85" w:rsidRPr="00BE3F85" w:rsidRDefault="009704BC" w:rsidP="005C6C3E">
            <w:pPr>
              <w:jc w:val="center"/>
              <w:rPr>
                <w:rFonts w:cs="Arial"/>
                <w:sz w:val="16"/>
              </w:rPr>
            </w:pPr>
            <w:r>
              <w:rPr>
                <w:rFonts w:cs="Arial"/>
                <w:sz w:val="16"/>
              </w:rPr>
              <w:t>13B</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N/A</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7</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BE3F85">
        <w:trPr>
          <w:jc w:val="center"/>
        </w:trPr>
        <w:tc>
          <w:tcPr>
            <w:tcW w:w="0" w:type="auto"/>
            <w:shd w:val="clear" w:color="auto" w:fill="FFFFFF"/>
            <w:vAlign w:val="bottom"/>
          </w:tcPr>
          <w:p w:rsidR="00BE3F85" w:rsidRPr="00BE3F85" w:rsidRDefault="009704BC" w:rsidP="005C6C3E">
            <w:pPr>
              <w:jc w:val="center"/>
              <w:rPr>
                <w:rFonts w:cs="Arial"/>
                <w:sz w:val="16"/>
              </w:rPr>
            </w:pPr>
            <w:r>
              <w:rPr>
                <w:rFonts w:cs="Arial"/>
                <w:sz w:val="16"/>
              </w:rPr>
              <w:t>14B</w:t>
            </w:r>
          </w:p>
        </w:tc>
        <w:tc>
          <w:tcPr>
            <w:tcW w:w="0" w:type="auto"/>
            <w:shd w:val="clear" w:color="auto" w:fill="FFFFFF"/>
            <w:vAlign w:val="bottom"/>
          </w:tcPr>
          <w:p w:rsidR="00BE3F85" w:rsidRPr="00BE3F85" w:rsidRDefault="009704BC" w:rsidP="005C6C3E">
            <w:pPr>
              <w:jc w:val="center"/>
              <w:rPr>
                <w:rFonts w:cs="Arial"/>
                <w:color w:val="339966"/>
                <w:sz w:val="16"/>
              </w:rPr>
            </w:pPr>
            <w:r>
              <w:rPr>
                <w:rFonts w:cs="Arial"/>
                <w:color w:val="339966"/>
                <w:sz w:val="16"/>
              </w:rPr>
              <w:t>N/A</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19</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w:t>
            </w:r>
          </w:p>
        </w:tc>
      </w:tr>
      <w:tr w:rsidR="00BE3F85" w:rsidTr="00BE3F85">
        <w:trPr>
          <w:jc w:val="center"/>
        </w:trPr>
        <w:tc>
          <w:tcPr>
            <w:tcW w:w="0" w:type="auto"/>
            <w:shd w:val="clear" w:color="auto" w:fill="D9D9D9"/>
            <w:vAlign w:val="bottom"/>
          </w:tcPr>
          <w:p w:rsidR="00BE3F85" w:rsidRPr="00BE3F85" w:rsidRDefault="009704BC" w:rsidP="005C6C3E">
            <w:pPr>
              <w:jc w:val="center"/>
              <w:rPr>
                <w:rFonts w:cs="Arial"/>
                <w:sz w:val="16"/>
              </w:rPr>
            </w:pPr>
            <w:r>
              <w:rPr>
                <w:rFonts w:cs="Arial"/>
                <w:sz w:val="16"/>
              </w:rPr>
              <w:t>15B</w:t>
            </w:r>
          </w:p>
        </w:tc>
        <w:tc>
          <w:tcPr>
            <w:tcW w:w="0" w:type="auto"/>
            <w:shd w:val="clear" w:color="auto" w:fill="D9D9D9"/>
            <w:vAlign w:val="center"/>
          </w:tcPr>
          <w:p w:rsidR="00BE3F85" w:rsidRPr="00BE3F85" w:rsidRDefault="009704BC" w:rsidP="005C6C3E">
            <w:pPr>
              <w:jc w:val="center"/>
              <w:rPr>
                <w:rFonts w:cs="Arial"/>
                <w:color w:val="0000FF"/>
                <w:sz w:val="16"/>
              </w:rPr>
            </w:pPr>
            <w:r>
              <w:rPr>
                <w:rFonts w:cs="Arial"/>
                <w:color w:val="0000FF"/>
                <w:sz w:val="16"/>
              </w:rPr>
              <w:t>Destruction of Tachyon Team</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20</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3</w:t>
            </w:r>
          </w:p>
        </w:tc>
      </w:tr>
      <w:tr w:rsidR="00BE3F85" w:rsidTr="00BE3F85">
        <w:trPr>
          <w:jc w:val="center"/>
        </w:trPr>
        <w:tc>
          <w:tcPr>
            <w:tcW w:w="0" w:type="auto"/>
            <w:shd w:val="clear" w:color="auto" w:fill="FFFFFF"/>
            <w:vAlign w:val="bottom"/>
          </w:tcPr>
          <w:p w:rsidR="00BE3F85" w:rsidRPr="00BE3F85" w:rsidRDefault="00F40045" w:rsidP="005C6C3E">
            <w:pPr>
              <w:jc w:val="center"/>
              <w:rPr>
                <w:rFonts w:cs="Arial"/>
                <w:sz w:val="16"/>
              </w:rPr>
            </w:pPr>
            <w:r>
              <w:rPr>
                <w:rFonts w:cs="Arial"/>
                <w:sz w:val="16"/>
              </w:rPr>
              <w:t>16</w:t>
            </w:r>
            <w:r w:rsidR="009704BC">
              <w:rPr>
                <w:rFonts w:cs="Arial"/>
                <w:sz w:val="16"/>
              </w:rPr>
              <w:t>B</w:t>
            </w:r>
          </w:p>
        </w:tc>
        <w:tc>
          <w:tcPr>
            <w:tcW w:w="0" w:type="auto"/>
            <w:shd w:val="clear" w:color="auto" w:fill="FFFFFF"/>
            <w:vAlign w:val="center"/>
          </w:tcPr>
          <w:p w:rsidR="00BE3F85" w:rsidRPr="00BE3F85" w:rsidRDefault="00965A71" w:rsidP="005C6C3E">
            <w:pPr>
              <w:jc w:val="center"/>
              <w:rPr>
                <w:rFonts w:cs="Arial"/>
                <w:color w:val="FF0000"/>
                <w:sz w:val="16"/>
              </w:rPr>
            </w:pPr>
            <w:r>
              <w:rPr>
                <w:rFonts w:cs="Arial"/>
                <w:color w:val="FF0000"/>
                <w:sz w:val="16"/>
              </w:rPr>
              <w:t>New Aircraft, Largest Dogfight in Wings Over Avalon outside JL4</w:t>
            </w:r>
          </w:p>
        </w:tc>
        <w:tc>
          <w:tcPr>
            <w:tcW w:w="0" w:type="auto"/>
            <w:shd w:val="clear" w:color="auto" w:fill="FFFFFF"/>
            <w:vAlign w:val="bottom"/>
          </w:tcPr>
          <w:p w:rsidR="00BE3F85" w:rsidRPr="00BE3F85" w:rsidRDefault="001E671B" w:rsidP="00965A71">
            <w:pPr>
              <w:ind w:left="0"/>
              <w:rPr>
                <w:rFonts w:cs="Arial"/>
                <w:sz w:val="16"/>
              </w:rPr>
            </w:pPr>
            <w:r>
              <w:rPr>
                <w:rFonts w:cs="Arial"/>
                <w:sz w:val="16"/>
              </w:rPr>
              <w:t xml:space="preserve">              62</w:t>
            </w:r>
          </w:p>
        </w:tc>
        <w:tc>
          <w:tcPr>
            <w:tcW w:w="0" w:type="auto"/>
            <w:shd w:val="clear" w:color="auto" w:fill="FFFFFF"/>
            <w:vAlign w:val="bottom"/>
          </w:tcPr>
          <w:p w:rsidR="00BE3F85" w:rsidRPr="00BE3F85" w:rsidRDefault="00965A71" w:rsidP="005C6C3E">
            <w:pPr>
              <w:jc w:val="center"/>
              <w:rPr>
                <w:rFonts w:cs="Arial"/>
                <w:sz w:val="16"/>
              </w:rPr>
            </w:pPr>
            <w:r>
              <w:rPr>
                <w:rFonts w:cs="Arial"/>
                <w:sz w:val="16"/>
              </w:rPr>
              <w:t>1</w:t>
            </w:r>
          </w:p>
        </w:tc>
      </w:tr>
      <w:tr w:rsidR="00BE3F85" w:rsidTr="00BE3F85">
        <w:trPr>
          <w:jc w:val="center"/>
        </w:trPr>
        <w:tc>
          <w:tcPr>
            <w:tcW w:w="0" w:type="auto"/>
            <w:shd w:val="clear" w:color="auto" w:fill="D9D9D9"/>
            <w:vAlign w:val="bottom"/>
          </w:tcPr>
          <w:p w:rsidR="00BE3F85" w:rsidRPr="00BE3F85" w:rsidRDefault="00F40045" w:rsidP="005C6C3E">
            <w:pPr>
              <w:jc w:val="center"/>
              <w:rPr>
                <w:rFonts w:cs="Arial"/>
                <w:sz w:val="16"/>
              </w:rPr>
            </w:pPr>
            <w:r>
              <w:rPr>
                <w:rFonts w:cs="Arial"/>
                <w:sz w:val="16"/>
              </w:rPr>
              <w:t>1</w:t>
            </w:r>
            <w:r w:rsidR="00BE3F85" w:rsidRPr="00BE3F85">
              <w:rPr>
                <w:rFonts w:cs="Arial"/>
                <w:sz w:val="16"/>
              </w:rPr>
              <w:t>7</w:t>
            </w:r>
            <w:r w:rsidR="009704BC">
              <w:rPr>
                <w:rFonts w:cs="Arial"/>
                <w:sz w:val="16"/>
              </w:rPr>
              <w:t>B</w:t>
            </w:r>
          </w:p>
        </w:tc>
        <w:tc>
          <w:tcPr>
            <w:tcW w:w="0" w:type="auto"/>
            <w:shd w:val="clear" w:color="auto" w:fill="D9D9D9"/>
            <w:vAlign w:val="center"/>
          </w:tcPr>
          <w:p w:rsidR="00BE3F85" w:rsidRPr="00BE3F85" w:rsidRDefault="00965A71" w:rsidP="005C6C3E">
            <w:pPr>
              <w:jc w:val="center"/>
              <w:rPr>
                <w:rFonts w:cs="Arial"/>
                <w:sz w:val="16"/>
              </w:rPr>
            </w:pPr>
            <w:r>
              <w:rPr>
                <w:rFonts w:cs="Arial"/>
                <w:sz w:val="16"/>
              </w:rPr>
              <w:t>N/A</w:t>
            </w:r>
          </w:p>
        </w:tc>
        <w:tc>
          <w:tcPr>
            <w:tcW w:w="0" w:type="auto"/>
            <w:shd w:val="clear" w:color="auto" w:fill="D9D9D9"/>
            <w:vAlign w:val="bottom"/>
          </w:tcPr>
          <w:p w:rsidR="00BE3F85" w:rsidRPr="00BE3F85" w:rsidRDefault="00965A71" w:rsidP="005C6C3E">
            <w:pPr>
              <w:jc w:val="center"/>
              <w:rPr>
                <w:rFonts w:cs="Arial"/>
                <w:sz w:val="16"/>
              </w:rPr>
            </w:pPr>
            <w:r>
              <w:rPr>
                <w:rFonts w:cs="Arial"/>
                <w:sz w:val="16"/>
              </w:rPr>
              <w:t>12</w:t>
            </w:r>
          </w:p>
        </w:tc>
        <w:tc>
          <w:tcPr>
            <w:tcW w:w="0" w:type="auto"/>
            <w:shd w:val="clear" w:color="auto" w:fill="D9D9D9"/>
            <w:vAlign w:val="bottom"/>
          </w:tcPr>
          <w:p w:rsidR="00BE3F85" w:rsidRPr="00BE3F85" w:rsidRDefault="00965A71" w:rsidP="005C6C3E">
            <w:pPr>
              <w:jc w:val="center"/>
              <w:rPr>
                <w:rFonts w:cs="Arial"/>
                <w:sz w:val="16"/>
              </w:rPr>
            </w:pPr>
            <w:r>
              <w:rPr>
                <w:rFonts w:cs="Arial"/>
                <w:sz w:val="16"/>
              </w:rPr>
              <w:t>1</w:t>
            </w:r>
          </w:p>
        </w:tc>
      </w:tr>
      <w:tr w:rsidR="00BE3F85" w:rsidTr="00BE3F85">
        <w:trPr>
          <w:jc w:val="center"/>
        </w:trPr>
        <w:tc>
          <w:tcPr>
            <w:tcW w:w="0" w:type="auto"/>
            <w:shd w:val="clear" w:color="auto" w:fill="FFFFFF"/>
            <w:vAlign w:val="bottom"/>
          </w:tcPr>
          <w:p w:rsidR="00BE3F85" w:rsidRPr="00BE3F85" w:rsidRDefault="00F40045" w:rsidP="005C6C3E">
            <w:pPr>
              <w:jc w:val="center"/>
              <w:rPr>
                <w:rFonts w:cs="Arial"/>
                <w:sz w:val="16"/>
              </w:rPr>
            </w:pPr>
            <w:r>
              <w:rPr>
                <w:rFonts w:cs="Arial"/>
                <w:sz w:val="16"/>
              </w:rPr>
              <w:t>1</w:t>
            </w:r>
            <w:r w:rsidR="00BE3F85" w:rsidRPr="00BE3F85">
              <w:rPr>
                <w:rFonts w:cs="Arial"/>
                <w:sz w:val="16"/>
              </w:rPr>
              <w:t>8</w:t>
            </w:r>
            <w:r w:rsidR="009704BC">
              <w:rPr>
                <w:rFonts w:cs="Arial"/>
                <w:sz w:val="16"/>
              </w:rPr>
              <w:t>B</w:t>
            </w:r>
          </w:p>
        </w:tc>
        <w:tc>
          <w:tcPr>
            <w:tcW w:w="0" w:type="auto"/>
            <w:shd w:val="clear" w:color="auto" w:fill="FFFFFF"/>
            <w:vAlign w:val="center"/>
          </w:tcPr>
          <w:p w:rsidR="00BE3F85" w:rsidRPr="00BE3F85" w:rsidRDefault="00965A71" w:rsidP="005C6C3E">
            <w:pPr>
              <w:jc w:val="center"/>
              <w:rPr>
                <w:rFonts w:cs="Arial"/>
                <w:color w:val="FF0000"/>
                <w:sz w:val="16"/>
              </w:rPr>
            </w:pPr>
            <w:r>
              <w:rPr>
                <w:rFonts w:cs="Arial"/>
                <w:color w:val="FF0000"/>
                <w:sz w:val="16"/>
              </w:rPr>
              <w:t>N/A</w:t>
            </w:r>
          </w:p>
        </w:tc>
        <w:tc>
          <w:tcPr>
            <w:tcW w:w="0" w:type="auto"/>
            <w:shd w:val="clear" w:color="auto" w:fill="FFFFFF"/>
            <w:vAlign w:val="bottom"/>
          </w:tcPr>
          <w:p w:rsidR="00BE3F85" w:rsidRPr="00BE3F85" w:rsidRDefault="00965A71" w:rsidP="005C6C3E">
            <w:pPr>
              <w:jc w:val="center"/>
              <w:rPr>
                <w:rFonts w:cs="Arial"/>
                <w:sz w:val="16"/>
              </w:rPr>
            </w:pPr>
            <w:r>
              <w:rPr>
                <w:rFonts w:cs="Arial"/>
                <w:sz w:val="16"/>
              </w:rPr>
              <w:t>30</w:t>
            </w:r>
          </w:p>
        </w:tc>
        <w:tc>
          <w:tcPr>
            <w:tcW w:w="0" w:type="auto"/>
            <w:shd w:val="clear" w:color="auto" w:fill="FFFFFF"/>
            <w:vAlign w:val="bottom"/>
          </w:tcPr>
          <w:p w:rsidR="00BE3F85" w:rsidRPr="00BE3F85" w:rsidRDefault="00965A71" w:rsidP="005C6C3E">
            <w:pPr>
              <w:jc w:val="center"/>
              <w:rPr>
                <w:rFonts w:cs="Arial"/>
                <w:sz w:val="16"/>
              </w:rPr>
            </w:pPr>
            <w:r>
              <w:rPr>
                <w:rFonts w:cs="Arial"/>
                <w:sz w:val="16"/>
              </w:rPr>
              <w:t>1</w:t>
            </w:r>
          </w:p>
        </w:tc>
      </w:tr>
      <w:tr w:rsidR="00BE3F85" w:rsidTr="00BE3F85">
        <w:trPr>
          <w:jc w:val="center"/>
        </w:trPr>
        <w:tc>
          <w:tcPr>
            <w:tcW w:w="0" w:type="auto"/>
            <w:shd w:val="clear" w:color="auto" w:fill="D9D9D9"/>
            <w:vAlign w:val="bottom"/>
          </w:tcPr>
          <w:p w:rsidR="00BE3F85" w:rsidRPr="00BE3F85" w:rsidRDefault="00F40045" w:rsidP="005C6C3E">
            <w:pPr>
              <w:jc w:val="center"/>
              <w:rPr>
                <w:rFonts w:cs="Arial"/>
                <w:sz w:val="16"/>
              </w:rPr>
            </w:pPr>
            <w:r>
              <w:rPr>
                <w:rFonts w:cs="Arial"/>
                <w:sz w:val="16"/>
              </w:rPr>
              <w:t>1</w:t>
            </w:r>
            <w:r w:rsidR="00BE3F85" w:rsidRPr="00BE3F85">
              <w:rPr>
                <w:rFonts w:cs="Arial"/>
                <w:sz w:val="16"/>
              </w:rPr>
              <w:t>9</w:t>
            </w:r>
            <w:r w:rsidR="009704BC">
              <w:rPr>
                <w:rFonts w:cs="Arial"/>
                <w:sz w:val="16"/>
              </w:rPr>
              <w:t>B</w:t>
            </w:r>
          </w:p>
        </w:tc>
        <w:tc>
          <w:tcPr>
            <w:tcW w:w="0" w:type="auto"/>
            <w:shd w:val="clear" w:color="auto" w:fill="D9D9D9"/>
            <w:vAlign w:val="center"/>
          </w:tcPr>
          <w:p w:rsidR="00BE3F85" w:rsidRPr="00BE3F85" w:rsidRDefault="00965A71" w:rsidP="005C6C3E">
            <w:pPr>
              <w:jc w:val="center"/>
              <w:rPr>
                <w:rFonts w:cs="Arial"/>
                <w:sz w:val="16"/>
              </w:rPr>
            </w:pPr>
            <w:r>
              <w:rPr>
                <w:rFonts w:cs="Arial"/>
                <w:sz w:val="16"/>
              </w:rPr>
              <w:t>Debut of Zephyr Team</w:t>
            </w:r>
          </w:p>
        </w:tc>
        <w:tc>
          <w:tcPr>
            <w:tcW w:w="0" w:type="auto"/>
            <w:shd w:val="clear" w:color="auto" w:fill="D9D9D9"/>
            <w:vAlign w:val="bottom"/>
          </w:tcPr>
          <w:p w:rsidR="00BE3F85" w:rsidRPr="00BE3F85" w:rsidRDefault="00965A71" w:rsidP="005C6C3E">
            <w:pPr>
              <w:jc w:val="center"/>
              <w:rPr>
                <w:rFonts w:cs="Arial"/>
                <w:sz w:val="16"/>
              </w:rPr>
            </w:pPr>
            <w:r>
              <w:rPr>
                <w:rFonts w:cs="Arial"/>
                <w:sz w:val="16"/>
              </w:rPr>
              <w:t>44</w:t>
            </w:r>
          </w:p>
        </w:tc>
        <w:tc>
          <w:tcPr>
            <w:tcW w:w="0" w:type="auto"/>
            <w:shd w:val="clear" w:color="auto" w:fill="D9D9D9"/>
            <w:vAlign w:val="bottom"/>
          </w:tcPr>
          <w:p w:rsidR="00BE3F85" w:rsidRPr="00BE3F85" w:rsidRDefault="00965A71" w:rsidP="005C6C3E">
            <w:pPr>
              <w:jc w:val="center"/>
              <w:rPr>
                <w:rFonts w:cs="Arial"/>
                <w:sz w:val="16"/>
              </w:rPr>
            </w:pPr>
            <w:r>
              <w:rPr>
                <w:rFonts w:cs="Arial"/>
                <w:sz w:val="16"/>
              </w:rPr>
              <w:t>2</w:t>
            </w:r>
          </w:p>
        </w:tc>
      </w:tr>
      <w:tr w:rsidR="00BE3F85" w:rsidTr="00BE3F85">
        <w:trPr>
          <w:jc w:val="center"/>
        </w:trPr>
        <w:tc>
          <w:tcPr>
            <w:tcW w:w="0" w:type="auto"/>
            <w:shd w:val="clear" w:color="auto" w:fill="FFFFFF"/>
            <w:vAlign w:val="bottom"/>
          </w:tcPr>
          <w:p w:rsidR="00BE3F85" w:rsidRPr="00BE3F85" w:rsidRDefault="00F40045" w:rsidP="005C6C3E">
            <w:pPr>
              <w:jc w:val="center"/>
              <w:rPr>
                <w:rFonts w:cs="Arial"/>
                <w:sz w:val="16"/>
              </w:rPr>
            </w:pPr>
            <w:r>
              <w:rPr>
                <w:rFonts w:cs="Arial"/>
                <w:sz w:val="16"/>
              </w:rPr>
              <w:t>2</w:t>
            </w:r>
            <w:r w:rsidR="00BE3F85" w:rsidRPr="00BE3F85">
              <w:rPr>
                <w:rFonts w:cs="Arial"/>
                <w:sz w:val="16"/>
              </w:rPr>
              <w:t>0</w:t>
            </w:r>
            <w:r w:rsidR="009704BC">
              <w:rPr>
                <w:rFonts w:cs="Arial"/>
                <w:sz w:val="16"/>
              </w:rPr>
              <w:t>B</w:t>
            </w:r>
          </w:p>
        </w:tc>
        <w:tc>
          <w:tcPr>
            <w:tcW w:w="0" w:type="auto"/>
            <w:shd w:val="clear" w:color="auto" w:fill="FFFFFF"/>
            <w:vAlign w:val="center"/>
          </w:tcPr>
          <w:p w:rsidR="00BE3F85" w:rsidRPr="00BE3F85" w:rsidRDefault="001E671B" w:rsidP="005C6C3E">
            <w:pPr>
              <w:jc w:val="center"/>
              <w:rPr>
                <w:rFonts w:cs="Arial"/>
                <w:sz w:val="16"/>
              </w:rPr>
            </w:pPr>
            <w:r>
              <w:rPr>
                <w:rFonts w:cs="Arial"/>
                <w:sz w:val="16"/>
              </w:rPr>
              <w:t>New Aircraft</w:t>
            </w:r>
          </w:p>
        </w:tc>
        <w:tc>
          <w:tcPr>
            <w:tcW w:w="0" w:type="auto"/>
            <w:shd w:val="clear" w:color="auto" w:fill="FFFFFF"/>
            <w:vAlign w:val="bottom"/>
          </w:tcPr>
          <w:p w:rsidR="00BE3F85" w:rsidRPr="00BE3F85" w:rsidRDefault="001E671B" w:rsidP="005C6C3E">
            <w:pPr>
              <w:jc w:val="center"/>
              <w:rPr>
                <w:rFonts w:cs="Arial"/>
                <w:sz w:val="16"/>
              </w:rPr>
            </w:pPr>
            <w:r>
              <w:rPr>
                <w:rFonts w:cs="Arial"/>
                <w:sz w:val="16"/>
              </w:rPr>
              <w:t>28</w:t>
            </w:r>
          </w:p>
        </w:tc>
        <w:tc>
          <w:tcPr>
            <w:tcW w:w="0" w:type="auto"/>
            <w:shd w:val="clear" w:color="auto" w:fill="FFFFFF"/>
            <w:vAlign w:val="bottom"/>
          </w:tcPr>
          <w:p w:rsidR="00BE3F85" w:rsidRPr="00BE3F85" w:rsidRDefault="001E671B" w:rsidP="005C6C3E">
            <w:pPr>
              <w:jc w:val="center"/>
              <w:rPr>
                <w:rFonts w:cs="Arial"/>
                <w:sz w:val="16"/>
              </w:rPr>
            </w:pPr>
            <w:r>
              <w:rPr>
                <w:rFonts w:cs="Arial"/>
                <w:sz w:val="16"/>
              </w:rPr>
              <w:t>1</w:t>
            </w:r>
          </w:p>
        </w:tc>
      </w:tr>
      <w:tr w:rsidR="009704BC" w:rsidTr="009704BC">
        <w:trPr>
          <w:jc w:val="center"/>
        </w:trPr>
        <w:tc>
          <w:tcPr>
            <w:tcW w:w="0" w:type="auto"/>
            <w:shd w:val="clear" w:color="auto" w:fill="D9D9D9" w:themeFill="background1" w:themeFillShade="D9"/>
            <w:vAlign w:val="bottom"/>
          </w:tcPr>
          <w:p w:rsidR="009704BC" w:rsidRDefault="009704BC" w:rsidP="005C6C3E">
            <w:pPr>
              <w:jc w:val="center"/>
              <w:rPr>
                <w:rFonts w:cs="Arial"/>
                <w:sz w:val="16"/>
              </w:rPr>
            </w:pPr>
            <w:r>
              <w:rPr>
                <w:rFonts w:cs="Arial"/>
                <w:sz w:val="16"/>
              </w:rPr>
              <w:t>21B</w:t>
            </w:r>
          </w:p>
        </w:tc>
        <w:tc>
          <w:tcPr>
            <w:tcW w:w="0" w:type="auto"/>
            <w:shd w:val="clear" w:color="auto" w:fill="D9D9D9" w:themeFill="background1" w:themeFillShade="D9"/>
            <w:vAlign w:val="center"/>
          </w:tcPr>
          <w:p w:rsidR="009704BC" w:rsidRPr="00BE3F85" w:rsidRDefault="001E671B" w:rsidP="005C6C3E">
            <w:pPr>
              <w:jc w:val="center"/>
              <w:rPr>
                <w:rFonts w:cs="Arial"/>
                <w:sz w:val="16"/>
              </w:rPr>
            </w:pPr>
            <w:r>
              <w:rPr>
                <w:rFonts w:cs="Arial"/>
                <w:sz w:val="16"/>
              </w:rPr>
              <w:t>Largest Dogfight in Wings over Avalon, Debut of the KOR-872 Phoenix</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90</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2</w:t>
            </w:r>
          </w:p>
        </w:tc>
      </w:tr>
      <w:tr w:rsidR="009704BC" w:rsidTr="00BE3F85">
        <w:trPr>
          <w:jc w:val="center"/>
        </w:trPr>
        <w:tc>
          <w:tcPr>
            <w:tcW w:w="0" w:type="auto"/>
            <w:shd w:val="clear" w:color="auto" w:fill="FFFFFF"/>
            <w:vAlign w:val="bottom"/>
          </w:tcPr>
          <w:p w:rsidR="009704BC" w:rsidRDefault="009704BC" w:rsidP="005C6C3E">
            <w:pPr>
              <w:jc w:val="center"/>
              <w:rPr>
                <w:rFonts w:cs="Arial"/>
                <w:sz w:val="16"/>
              </w:rPr>
            </w:pPr>
            <w:r>
              <w:rPr>
                <w:rFonts w:cs="Arial"/>
                <w:sz w:val="16"/>
              </w:rPr>
              <w:lastRenderedPageBreak/>
              <w:t>22B</w:t>
            </w:r>
          </w:p>
        </w:tc>
        <w:tc>
          <w:tcPr>
            <w:tcW w:w="0" w:type="auto"/>
            <w:shd w:val="clear" w:color="auto" w:fill="FFFFFF"/>
            <w:vAlign w:val="center"/>
          </w:tcPr>
          <w:p w:rsidR="009704BC" w:rsidRPr="00BE3F85" w:rsidRDefault="001E671B" w:rsidP="005C6C3E">
            <w:pPr>
              <w:jc w:val="center"/>
              <w:rPr>
                <w:rFonts w:cs="Arial"/>
                <w:sz w:val="16"/>
              </w:rPr>
            </w:pPr>
            <w:r>
              <w:rPr>
                <w:rFonts w:cs="Arial"/>
                <w:sz w:val="16"/>
              </w:rPr>
              <w:t>N/A</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52</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1</w:t>
            </w:r>
          </w:p>
        </w:tc>
      </w:tr>
      <w:tr w:rsidR="009704BC" w:rsidTr="009704BC">
        <w:trPr>
          <w:jc w:val="center"/>
        </w:trPr>
        <w:tc>
          <w:tcPr>
            <w:tcW w:w="0" w:type="auto"/>
            <w:shd w:val="clear" w:color="auto" w:fill="D9D9D9" w:themeFill="background1" w:themeFillShade="D9"/>
            <w:vAlign w:val="bottom"/>
          </w:tcPr>
          <w:p w:rsidR="009704BC" w:rsidRDefault="009704BC" w:rsidP="005C6C3E">
            <w:pPr>
              <w:jc w:val="center"/>
              <w:rPr>
                <w:rFonts w:cs="Arial"/>
                <w:sz w:val="16"/>
              </w:rPr>
            </w:pPr>
            <w:r>
              <w:rPr>
                <w:rFonts w:cs="Arial"/>
                <w:sz w:val="16"/>
              </w:rPr>
              <w:t>23B</w:t>
            </w:r>
          </w:p>
        </w:tc>
        <w:tc>
          <w:tcPr>
            <w:tcW w:w="0" w:type="auto"/>
            <w:shd w:val="clear" w:color="auto" w:fill="D9D9D9" w:themeFill="background1" w:themeFillShade="D9"/>
            <w:vAlign w:val="center"/>
          </w:tcPr>
          <w:p w:rsidR="009704BC" w:rsidRPr="00BE3F85" w:rsidRDefault="001E671B" w:rsidP="005C6C3E">
            <w:pPr>
              <w:jc w:val="center"/>
              <w:rPr>
                <w:rFonts w:cs="Arial"/>
                <w:sz w:val="16"/>
              </w:rPr>
            </w:pPr>
            <w:r>
              <w:rPr>
                <w:rFonts w:cs="Arial"/>
                <w:sz w:val="16"/>
              </w:rPr>
              <w:t>Destruction of Zephyr Team</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29</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2</w:t>
            </w:r>
          </w:p>
        </w:tc>
      </w:tr>
      <w:tr w:rsidR="009704BC" w:rsidTr="00BE3F85">
        <w:trPr>
          <w:jc w:val="center"/>
        </w:trPr>
        <w:tc>
          <w:tcPr>
            <w:tcW w:w="0" w:type="auto"/>
            <w:shd w:val="clear" w:color="auto" w:fill="FFFFFF"/>
            <w:vAlign w:val="bottom"/>
          </w:tcPr>
          <w:p w:rsidR="009704BC" w:rsidRDefault="009704BC" w:rsidP="005C6C3E">
            <w:pPr>
              <w:jc w:val="center"/>
              <w:rPr>
                <w:rFonts w:cs="Arial"/>
                <w:sz w:val="16"/>
              </w:rPr>
            </w:pPr>
            <w:r>
              <w:rPr>
                <w:rFonts w:cs="Arial"/>
                <w:sz w:val="16"/>
              </w:rPr>
              <w:t>24B</w:t>
            </w:r>
          </w:p>
        </w:tc>
        <w:tc>
          <w:tcPr>
            <w:tcW w:w="0" w:type="auto"/>
            <w:shd w:val="clear" w:color="auto" w:fill="FFFFFF"/>
            <w:vAlign w:val="center"/>
          </w:tcPr>
          <w:p w:rsidR="009704BC" w:rsidRPr="00BE3F85" w:rsidRDefault="001E671B" w:rsidP="005C6C3E">
            <w:pPr>
              <w:jc w:val="center"/>
              <w:rPr>
                <w:rFonts w:cs="Arial"/>
                <w:sz w:val="16"/>
              </w:rPr>
            </w:pPr>
            <w:r>
              <w:rPr>
                <w:rFonts w:cs="Arial"/>
                <w:sz w:val="16"/>
              </w:rPr>
              <w:t>N/A</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17</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1</w:t>
            </w:r>
          </w:p>
        </w:tc>
      </w:tr>
      <w:tr w:rsidR="009704BC" w:rsidTr="009704BC">
        <w:trPr>
          <w:jc w:val="center"/>
        </w:trPr>
        <w:tc>
          <w:tcPr>
            <w:tcW w:w="0" w:type="auto"/>
            <w:shd w:val="clear" w:color="auto" w:fill="D9D9D9" w:themeFill="background1" w:themeFillShade="D9"/>
            <w:vAlign w:val="bottom"/>
          </w:tcPr>
          <w:p w:rsidR="009704BC" w:rsidRDefault="009704BC" w:rsidP="005C6C3E">
            <w:pPr>
              <w:jc w:val="center"/>
              <w:rPr>
                <w:rFonts w:cs="Arial"/>
                <w:sz w:val="16"/>
              </w:rPr>
            </w:pPr>
            <w:r>
              <w:rPr>
                <w:rFonts w:cs="Arial"/>
                <w:sz w:val="16"/>
              </w:rPr>
              <w:t>25B</w:t>
            </w:r>
          </w:p>
        </w:tc>
        <w:tc>
          <w:tcPr>
            <w:tcW w:w="0" w:type="auto"/>
            <w:shd w:val="clear" w:color="auto" w:fill="D9D9D9" w:themeFill="background1" w:themeFillShade="D9"/>
            <w:vAlign w:val="center"/>
          </w:tcPr>
          <w:p w:rsidR="009704BC" w:rsidRPr="00BE3F85" w:rsidRDefault="001E671B" w:rsidP="005C6C3E">
            <w:pPr>
              <w:jc w:val="center"/>
              <w:rPr>
                <w:rFonts w:cs="Arial"/>
                <w:sz w:val="16"/>
              </w:rPr>
            </w:pPr>
            <w:r>
              <w:rPr>
                <w:rFonts w:cs="Arial"/>
                <w:sz w:val="16"/>
              </w:rPr>
              <w:t xml:space="preserve">N/A </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10</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1</w:t>
            </w:r>
          </w:p>
        </w:tc>
      </w:tr>
      <w:tr w:rsidR="009704BC" w:rsidTr="00BE3F85">
        <w:trPr>
          <w:jc w:val="center"/>
        </w:trPr>
        <w:tc>
          <w:tcPr>
            <w:tcW w:w="0" w:type="auto"/>
            <w:shd w:val="clear" w:color="auto" w:fill="FFFFFF"/>
            <w:vAlign w:val="bottom"/>
          </w:tcPr>
          <w:p w:rsidR="009704BC" w:rsidRDefault="009704BC" w:rsidP="005C6C3E">
            <w:pPr>
              <w:jc w:val="center"/>
              <w:rPr>
                <w:rFonts w:cs="Arial"/>
                <w:sz w:val="16"/>
              </w:rPr>
            </w:pPr>
            <w:r>
              <w:rPr>
                <w:rFonts w:cs="Arial"/>
                <w:sz w:val="16"/>
              </w:rPr>
              <w:t>26B</w:t>
            </w:r>
          </w:p>
        </w:tc>
        <w:tc>
          <w:tcPr>
            <w:tcW w:w="0" w:type="auto"/>
            <w:shd w:val="clear" w:color="auto" w:fill="FFFFFF"/>
            <w:vAlign w:val="center"/>
          </w:tcPr>
          <w:p w:rsidR="009704BC" w:rsidRPr="00BE3F85" w:rsidRDefault="001E671B" w:rsidP="005C6C3E">
            <w:pPr>
              <w:jc w:val="center"/>
              <w:rPr>
                <w:rFonts w:cs="Arial"/>
                <w:sz w:val="16"/>
              </w:rPr>
            </w:pPr>
            <w:r>
              <w:rPr>
                <w:rFonts w:cs="Arial"/>
                <w:sz w:val="16"/>
              </w:rPr>
              <w:t>Battle for Air Superiority over Ashborne; Death of Arrowhead</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50</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2</w:t>
            </w:r>
          </w:p>
        </w:tc>
      </w:tr>
      <w:tr w:rsidR="009704BC" w:rsidTr="009704BC">
        <w:trPr>
          <w:jc w:val="center"/>
        </w:trPr>
        <w:tc>
          <w:tcPr>
            <w:tcW w:w="0" w:type="auto"/>
            <w:shd w:val="clear" w:color="auto" w:fill="D9D9D9" w:themeFill="background1" w:themeFillShade="D9"/>
            <w:vAlign w:val="bottom"/>
          </w:tcPr>
          <w:p w:rsidR="009704BC" w:rsidRDefault="00965A71" w:rsidP="005C6C3E">
            <w:pPr>
              <w:jc w:val="center"/>
              <w:rPr>
                <w:rFonts w:cs="Arial"/>
                <w:sz w:val="16"/>
              </w:rPr>
            </w:pPr>
            <w:r>
              <w:rPr>
                <w:rFonts w:cs="Arial"/>
                <w:sz w:val="16"/>
              </w:rPr>
              <w:t>27</w:t>
            </w:r>
          </w:p>
        </w:tc>
        <w:tc>
          <w:tcPr>
            <w:tcW w:w="0" w:type="auto"/>
            <w:shd w:val="clear" w:color="auto" w:fill="D9D9D9" w:themeFill="background1" w:themeFillShade="D9"/>
            <w:vAlign w:val="center"/>
          </w:tcPr>
          <w:p w:rsidR="009704BC" w:rsidRPr="00BE3F85" w:rsidRDefault="00965A71" w:rsidP="005C6C3E">
            <w:pPr>
              <w:jc w:val="center"/>
              <w:rPr>
                <w:rFonts w:cs="Arial"/>
                <w:sz w:val="16"/>
              </w:rPr>
            </w:pPr>
            <w:r>
              <w:rPr>
                <w:rFonts w:cs="Arial"/>
                <w:sz w:val="16"/>
              </w:rPr>
              <w:t>Destruction of the KOR-872 Phoenix</w:t>
            </w:r>
          </w:p>
        </w:tc>
        <w:tc>
          <w:tcPr>
            <w:tcW w:w="0" w:type="auto"/>
            <w:shd w:val="clear" w:color="auto" w:fill="D9D9D9" w:themeFill="background1" w:themeFillShade="D9"/>
            <w:vAlign w:val="bottom"/>
          </w:tcPr>
          <w:p w:rsidR="009704BC" w:rsidRPr="00BE3F85" w:rsidRDefault="00965A71" w:rsidP="005C6C3E">
            <w:pPr>
              <w:jc w:val="center"/>
              <w:rPr>
                <w:rFonts w:cs="Arial"/>
                <w:sz w:val="16"/>
              </w:rPr>
            </w:pPr>
            <w:r>
              <w:rPr>
                <w:rFonts w:cs="Arial"/>
                <w:sz w:val="16"/>
              </w:rPr>
              <w:t>1</w:t>
            </w:r>
          </w:p>
        </w:tc>
        <w:tc>
          <w:tcPr>
            <w:tcW w:w="0" w:type="auto"/>
            <w:shd w:val="clear" w:color="auto" w:fill="D9D9D9" w:themeFill="background1" w:themeFillShade="D9"/>
            <w:vAlign w:val="bottom"/>
          </w:tcPr>
          <w:p w:rsidR="009704BC" w:rsidRPr="00BE3F85" w:rsidRDefault="00965A71" w:rsidP="005C6C3E">
            <w:pPr>
              <w:jc w:val="center"/>
              <w:rPr>
                <w:rFonts w:cs="Arial"/>
                <w:sz w:val="16"/>
              </w:rPr>
            </w:pPr>
            <w:r>
              <w:rPr>
                <w:rFonts w:cs="Arial"/>
                <w:sz w:val="16"/>
              </w:rPr>
              <w:t>4</w:t>
            </w:r>
          </w:p>
        </w:tc>
      </w:tr>
      <w:tr w:rsidR="00965A71" w:rsidTr="009704BC">
        <w:trPr>
          <w:jc w:val="center"/>
        </w:trPr>
        <w:tc>
          <w:tcPr>
            <w:tcW w:w="0" w:type="auto"/>
            <w:shd w:val="clear" w:color="auto" w:fill="595959" w:themeFill="text1" w:themeFillTint="A6"/>
            <w:vAlign w:val="center"/>
          </w:tcPr>
          <w:p w:rsidR="00BE3F85" w:rsidRPr="00BE3F85" w:rsidRDefault="00BE3F85" w:rsidP="005C6C3E">
            <w:pPr>
              <w:pStyle w:val="TableValue"/>
              <w:rPr>
                <w:rFonts w:ascii="Calibri" w:hAnsi="Calibri"/>
              </w:rPr>
            </w:pPr>
          </w:p>
        </w:tc>
        <w:tc>
          <w:tcPr>
            <w:tcW w:w="0" w:type="auto"/>
            <w:shd w:val="clear" w:color="auto" w:fill="595959" w:themeFill="text1" w:themeFillTint="A6"/>
            <w:vAlign w:val="center"/>
          </w:tcPr>
          <w:p w:rsidR="00BE3F85" w:rsidRPr="00BE3F85" w:rsidRDefault="00BE3F85" w:rsidP="005C6C3E">
            <w:pPr>
              <w:pStyle w:val="TableValue"/>
              <w:rPr>
                <w:rFonts w:ascii="Calibri" w:hAnsi="Calibri"/>
              </w:rPr>
            </w:pPr>
          </w:p>
        </w:tc>
        <w:tc>
          <w:tcPr>
            <w:tcW w:w="0" w:type="auto"/>
            <w:shd w:val="clear" w:color="auto" w:fill="595959" w:themeFill="text1" w:themeFillTint="A6"/>
            <w:vAlign w:val="center"/>
          </w:tcPr>
          <w:p w:rsidR="00BE3F85" w:rsidRPr="00BE3F85" w:rsidRDefault="00BE3F85" w:rsidP="005C6C3E">
            <w:pPr>
              <w:pStyle w:val="TableValue"/>
              <w:rPr>
                <w:rFonts w:ascii="Calibri" w:hAnsi="Calibri"/>
              </w:rPr>
            </w:pPr>
          </w:p>
        </w:tc>
        <w:tc>
          <w:tcPr>
            <w:tcW w:w="0" w:type="auto"/>
            <w:shd w:val="clear" w:color="auto" w:fill="595959" w:themeFill="text1" w:themeFillTint="A6"/>
            <w:vAlign w:val="center"/>
          </w:tcPr>
          <w:p w:rsidR="00BE3F85" w:rsidRPr="00BE3F85" w:rsidRDefault="00BE3F85" w:rsidP="005C6C3E">
            <w:pPr>
              <w:pStyle w:val="TableValue"/>
              <w:rPr>
                <w:rFonts w:ascii="Calibri" w:hAnsi="Calibri"/>
              </w:rPr>
            </w:pPr>
          </w:p>
        </w:tc>
      </w:tr>
    </w:tbl>
    <w:p w:rsidR="00245295" w:rsidRDefault="00245295" w:rsidP="00245295">
      <w:pPr>
        <w:pStyle w:val="Heading2"/>
      </w:pPr>
      <w:bookmarkStart w:id="189" w:name="_Toc528922345"/>
      <w:bookmarkEnd w:id="183"/>
      <w:r>
        <w:t>Endless Mode</w:t>
      </w:r>
      <w:bookmarkEnd w:id="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3209"/>
        <w:gridCol w:w="1347"/>
        <w:gridCol w:w="1187"/>
      </w:tblGrid>
      <w:tr w:rsidR="00A3247F" w:rsidRPr="00BE3F85" w:rsidTr="00B81600">
        <w:trPr>
          <w:jc w:val="center"/>
        </w:trPr>
        <w:tc>
          <w:tcPr>
            <w:tcW w:w="0" w:type="auto"/>
            <w:shd w:val="clear" w:color="auto" w:fill="00B050"/>
          </w:tcPr>
          <w:p w:rsidR="00A3247F" w:rsidRPr="00BE3F85" w:rsidRDefault="00A3247F" w:rsidP="00B81600">
            <w:pPr>
              <w:rPr>
                <w:b/>
              </w:rPr>
            </w:pPr>
            <w:r w:rsidRPr="00BE3F85">
              <w:rPr>
                <w:b/>
              </w:rPr>
              <w:t>Levels</w:t>
            </w:r>
          </w:p>
        </w:tc>
        <w:tc>
          <w:tcPr>
            <w:tcW w:w="0" w:type="auto"/>
            <w:shd w:val="clear" w:color="auto" w:fill="00B050"/>
          </w:tcPr>
          <w:p w:rsidR="00A3247F" w:rsidRPr="00BE3F85" w:rsidRDefault="00A3247F" w:rsidP="00B81600">
            <w:pPr>
              <w:rPr>
                <w:b/>
              </w:rPr>
            </w:pPr>
            <w:r w:rsidRPr="00BE3F85">
              <w:rPr>
                <w:b/>
              </w:rPr>
              <w:t>New Features</w:t>
            </w:r>
          </w:p>
        </w:tc>
        <w:tc>
          <w:tcPr>
            <w:tcW w:w="0" w:type="auto"/>
            <w:shd w:val="clear" w:color="auto" w:fill="00B050"/>
          </w:tcPr>
          <w:p w:rsidR="00A3247F" w:rsidRPr="00BE3F85" w:rsidRDefault="00A3247F" w:rsidP="00B81600">
            <w:pPr>
              <w:rPr>
                <w:b/>
              </w:rPr>
            </w:pPr>
            <w:r w:rsidRPr="00BE3F85">
              <w:rPr>
                <w:b/>
              </w:rPr>
              <w:t xml:space="preserve"># </w:t>
            </w:r>
            <w:r>
              <w:rPr>
                <w:b/>
              </w:rPr>
              <w:t>of Enemies</w:t>
            </w:r>
          </w:p>
        </w:tc>
        <w:tc>
          <w:tcPr>
            <w:tcW w:w="0" w:type="auto"/>
            <w:shd w:val="clear" w:color="auto" w:fill="00B050"/>
          </w:tcPr>
          <w:p w:rsidR="00A3247F" w:rsidRPr="00BE3F85" w:rsidRDefault="00A3247F" w:rsidP="00B81600">
            <w:pPr>
              <w:rPr>
                <w:b/>
              </w:rPr>
            </w:pPr>
            <w:r w:rsidRPr="00BE3F85">
              <w:rPr>
                <w:b/>
              </w:rPr>
              <w:t xml:space="preserve"># of </w:t>
            </w:r>
            <w:r>
              <w:rPr>
                <w:b/>
              </w:rPr>
              <w:t>Stages</w:t>
            </w:r>
          </w:p>
        </w:tc>
      </w:tr>
      <w:tr w:rsidR="00A3247F" w:rsidRPr="002271A2" w:rsidTr="00B81600">
        <w:trPr>
          <w:jc w:val="center"/>
        </w:trPr>
        <w:tc>
          <w:tcPr>
            <w:tcW w:w="0" w:type="auto"/>
            <w:shd w:val="clear" w:color="auto" w:fill="595959"/>
            <w:vAlign w:val="center"/>
          </w:tcPr>
          <w:p w:rsidR="00A3247F" w:rsidRPr="002271A2" w:rsidRDefault="00A3247F" w:rsidP="00B81600">
            <w:pPr>
              <w:pStyle w:val="TableValue"/>
            </w:pPr>
          </w:p>
        </w:tc>
        <w:tc>
          <w:tcPr>
            <w:tcW w:w="0" w:type="auto"/>
            <w:shd w:val="clear" w:color="auto" w:fill="595959"/>
            <w:vAlign w:val="center"/>
          </w:tcPr>
          <w:p w:rsidR="00A3247F" w:rsidRPr="002271A2" w:rsidRDefault="00A3247F" w:rsidP="00B81600">
            <w:pPr>
              <w:pStyle w:val="TableValue"/>
            </w:pPr>
          </w:p>
        </w:tc>
        <w:tc>
          <w:tcPr>
            <w:tcW w:w="0" w:type="auto"/>
            <w:shd w:val="clear" w:color="auto" w:fill="595959"/>
            <w:vAlign w:val="center"/>
          </w:tcPr>
          <w:p w:rsidR="00A3247F" w:rsidRPr="002271A2" w:rsidRDefault="00A3247F" w:rsidP="00B81600">
            <w:pPr>
              <w:pStyle w:val="TableValue"/>
            </w:pPr>
          </w:p>
        </w:tc>
        <w:tc>
          <w:tcPr>
            <w:tcW w:w="0" w:type="auto"/>
            <w:shd w:val="clear" w:color="auto" w:fill="595959"/>
            <w:vAlign w:val="center"/>
          </w:tcPr>
          <w:p w:rsidR="00A3247F" w:rsidRPr="002271A2" w:rsidRDefault="00A3247F" w:rsidP="00B81600">
            <w:pPr>
              <w:pStyle w:val="TableValue"/>
            </w:pPr>
          </w:p>
        </w:tc>
      </w:tr>
      <w:tr w:rsidR="00A3247F" w:rsidRPr="00BE3F85" w:rsidTr="00B81600">
        <w:trPr>
          <w:jc w:val="center"/>
        </w:trPr>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c>
          <w:tcPr>
            <w:tcW w:w="0" w:type="auto"/>
            <w:shd w:val="clear" w:color="auto" w:fill="D9D9D9"/>
            <w:vAlign w:val="center"/>
          </w:tcPr>
          <w:p w:rsidR="00A3247F" w:rsidRPr="00BE3F85" w:rsidRDefault="00A3247F" w:rsidP="00B81600">
            <w:pPr>
              <w:jc w:val="center"/>
              <w:rPr>
                <w:rFonts w:cs="Arial"/>
                <w:color w:val="0000FF"/>
                <w:sz w:val="16"/>
              </w:rPr>
            </w:pPr>
            <w:r>
              <w:rPr>
                <w:rFonts w:cs="Arial"/>
                <w:color w:val="0000FF"/>
                <w:sz w:val="16"/>
              </w:rPr>
              <w:t>Endless Mode Begins</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5</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FFFFFF"/>
            <w:vAlign w:val="bottom"/>
          </w:tcPr>
          <w:p w:rsidR="00A3247F" w:rsidRPr="00BE3F85" w:rsidRDefault="00A3247F" w:rsidP="00B81600">
            <w:pPr>
              <w:jc w:val="center"/>
              <w:rPr>
                <w:rFonts w:cs="Arial"/>
                <w:sz w:val="16"/>
              </w:rPr>
            </w:pPr>
            <w:r>
              <w:rPr>
                <w:rFonts w:cs="Arial"/>
                <w:sz w:val="16"/>
              </w:rPr>
              <w:t>2</w:t>
            </w:r>
          </w:p>
        </w:tc>
        <w:tc>
          <w:tcPr>
            <w:tcW w:w="0" w:type="auto"/>
            <w:shd w:val="clear" w:color="auto" w:fill="FFFFFF"/>
            <w:vAlign w:val="center"/>
          </w:tcPr>
          <w:p w:rsidR="00A3247F" w:rsidRPr="00BE3F85" w:rsidRDefault="00A3247F" w:rsidP="00B81600">
            <w:pPr>
              <w:jc w:val="center"/>
              <w:rPr>
                <w:rFonts w:cs="Arial"/>
                <w:color w:val="FF0000"/>
                <w:sz w:val="16"/>
              </w:rPr>
            </w:pPr>
            <w:r>
              <w:rPr>
                <w:rFonts w:cs="Arial"/>
                <w:color w:val="FF0000"/>
                <w:sz w:val="16"/>
              </w:rPr>
              <w:t>Wave 2; Enemies Increase</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7</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D9D9D9"/>
            <w:vAlign w:val="bottom"/>
          </w:tcPr>
          <w:p w:rsidR="00A3247F" w:rsidRPr="00BE3F85" w:rsidRDefault="00A3247F" w:rsidP="00B81600">
            <w:pPr>
              <w:jc w:val="center"/>
              <w:rPr>
                <w:rFonts w:cs="Arial"/>
                <w:sz w:val="16"/>
              </w:rPr>
            </w:pPr>
            <w:r>
              <w:rPr>
                <w:rFonts w:cs="Arial"/>
                <w:sz w:val="16"/>
              </w:rPr>
              <w:t>3</w:t>
            </w:r>
          </w:p>
        </w:tc>
        <w:tc>
          <w:tcPr>
            <w:tcW w:w="0" w:type="auto"/>
            <w:shd w:val="clear" w:color="auto" w:fill="D9D9D9"/>
            <w:vAlign w:val="bottom"/>
          </w:tcPr>
          <w:p w:rsidR="00A3247F" w:rsidRPr="00BE3F85" w:rsidRDefault="00A3247F" w:rsidP="00B81600">
            <w:pPr>
              <w:jc w:val="center"/>
              <w:rPr>
                <w:rFonts w:cs="Arial"/>
                <w:color w:val="339966"/>
                <w:sz w:val="16"/>
              </w:rPr>
            </w:pPr>
            <w:r>
              <w:rPr>
                <w:rFonts w:cs="Arial"/>
                <w:color w:val="FF0000"/>
                <w:sz w:val="16"/>
              </w:rPr>
              <w:t>Wave 3; Enemies Increase</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9</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FFFFFF"/>
            <w:vAlign w:val="bottom"/>
          </w:tcPr>
          <w:p w:rsidR="00A3247F" w:rsidRPr="00BE3F85" w:rsidRDefault="00A3247F" w:rsidP="00B81600">
            <w:pPr>
              <w:jc w:val="center"/>
              <w:rPr>
                <w:rFonts w:cs="Arial"/>
                <w:sz w:val="16"/>
              </w:rPr>
            </w:pPr>
            <w:r w:rsidRPr="00BE3F85">
              <w:rPr>
                <w:rFonts w:cs="Arial"/>
                <w:sz w:val="16"/>
              </w:rPr>
              <w:t>4</w:t>
            </w:r>
          </w:p>
        </w:tc>
        <w:tc>
          <w:tcPr>
            <w:tcW w:w="0" w:type="auto"/>
            <w:shd w:val="clear" w:color="auto" w:fill="FFFFFF"/>
            <w:vAlign w:val="center"/>
          </w:tcPr>
          <w:p w:rsidR="00A3247F" w:rsidRPr="00BE3F85" w:rsidRDefault="00A3247F" w:rsidP="00B81600">
            <w:pPr>
              <w:jc w:val="center"/>
              <w:rPr>
                <w:rFonts w:cs="Arial"/>
                <w:color w:val="FF0000"/>
                <w:sz w:val="16"/>
              </w:rPr>
            </w:pPr>
            <w:r>
              <w:rPr>
                <w:rFonts w:cs="Arial"/>
                <w:color w:val="FF0000"/>
                <w:sz w:val="16"/>
              </w:rPr>
              <w:t>Wave 4; Enemies Increase</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11</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D9D9D9"/>
            <w:vAlign w:val="bottom"/>
          </w:tcPr>
          <w:p w:rsidR="00A3247F" w:rsidRPr="00BE3F85" w:rsidRDefault="00A3247F" w:rsidP="00B81600">
            <w:pPr>
              <w:jc w:val="center"/>
              <w:rPr>
                <w:rFonts w:cs="Arial"/>
                <w:sz w:val="16"/>
              </w:rPr>
            </w:pPr>
            <w:r w:rsidRPr="00BE3F85">
              <w:rPr>
                <w:rFonts w:cs="Arial"/>
                <w:sz w:val="16"/>
              </w:rPr>
              <w:t>5</w:t>
            </w:r>
          </w:p>
        </w:tc>
        <w:tc>
          <w:tcPr>
            <w:tcW w:w="0" w:type="auto"/>
            <w:shd w:val="clear" w:color="auto" w:fill="D9D9D9"/>
            <w:vAlign w:val="bottom"/>
          </w:tcPr>
          <w:p w:rsidR="00A3247F" w:rsidRPr="00BE3F85" w:rsidRDefault="00A3247F" w:rsidP="00B81600">
            <w:pPr>
              <w:jc w:val="center"/>
              <w:rPr>
                <w:rFonts w:cs="Arial"/>
                <w:color w:val="0000FF"/>
                <w:sz w:val="16"/>
              </w:rPr>
            </w:pPr>
            <w:r>
              <w:rPr>
                <w:rFonts w:cs="Arial"/>
                <w:color w:val="FF0000"/>
                <w:sz w:val="16"/>
              </w:rPr>
              <w:t>Wave 5; Enemies Increase</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13</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FFFFFF"/>
            <w:vAlign w:val="bottom"/>
          </w:tcPr>
          <w:p w:rsidR="00A3247F" w:rsidRPr="00BE3F85" w:rsidRDefault="00A3247F" w:rsidP="00B81600">
            <w:pPr>
              <w:jc w:val="center"/>
              <w:rPr>
                <w:rFonts w:cs="Arial"/>
                <w:sz w:val="16"/>
              </w:rPr>
            </w:pPr>
            <w:r w:rsidRPr="00BE3F85">
              <w:rPr>
                <w:rFonts w:cs="Arial"/>
                <w:sz w:val="16"/>
              </w:rPr>
              <w:t>6</w:t>
            </w:r>
          </w:p>
        </w:tc>
        <w:tc>
          <w:tcPr>
            <w:tcW w:w="0" w:type="auto"/>
            <w:shd w:val="clear" w:color="auto" w:fill="FFFFFF"/>
            <w:vAlign w:val="center"/>
          </w:tcPr>
          <w:p w:rsidR="00A3247F" w:rsidRPr="00BE3F85" w:rsidRDefault="00A3247F" w:rsidP="00B81600">
            <w:pPr>
              <w:jc w:val="center"/>
              <w:rPr>
                <w:rFonts w:cs="Arial"/>
                <w:color w:val="FF0000"/>
                <w:sz w:val="16"/>
              </w:rPr>
            </w:pPr>
            <w:r>
              <w:rPr>
                <w:rFonts w:cs="Arial"/>
                <w:color w:val="FF0000"/>
                <w:sz w:val="16"/>
              </w:rPr>
              <w:t>Wave 6; Enemies Increase</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15</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D9D9D9"/>
            <w:vAlign w:val="bottom"/>
          </w:tcPr>
          <w:p w:rsidR="00A3247F" w:rsidRPr="00BE3F85" w:rsidRDefault="00A3247F" w:rsidP="00B81600">
            <w:pPr>
              <w:jc w:val="center"/>
              <w:rPr>
                <w:rFonts w:cs="Arial"/>
                <w:sz w:val="16"/>
              </w:rPr>
            </w:pPr>
            <w:r w:rsidRPr="00BE3F85">
              <w:rPr>
                <w:rFonts w:cs="Arial"/>
                <w:sz w:val="16"/>
              </w:rPr>
              <w:t>7</w:t>
            </w:r>
          </w:p>
        </w:tc>
        <w:tc>
          <w:tcPr>
            <w:tcW w:w="0" w:type="auto"/>
            <w:shd w:val="clear" w:color="auto" w:fill="D9D9D9"/>
            <w:vAlign w:val="bottom"/>
          </w:tcPr>
          <w:p w:rsidR="00A3247F" w:rsidRPr="00BE3F85" w:rsidRDefault="00A3247F" w:rsidP="00B81600">
            <w:pPr>
              <w:jc w:val="center"/>
              <w:rPr>
                <w:rFonts w:cs="Arial"/>
                <w:color w:val="339966"/>
                <w:sz w:val="16"/>
              </w:rPr>
            </w:pPr>
            <w:r>
              <w:rPr>
                <w:rFonts w:cs="Arial"/>
                <w:color w:val="FF0000"/>
                <w:sz w:val="16"/>
              </w:rPr>
              <w:t>Wave 7; Enemies Increase</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17</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FFFFFF"/>
            <w:vAlign w:val="bottom"/>
          </w:tcPr>
          <w:p w:rsidR="00A3247F" w:rsidRPr="00BE3F85" w:rsidRDefault="00A3247F" w:rsidP="00B81600">
            <w:pPr>
              <w:jc w:val="center"/>
              <w:rPr>
                <w:rFonts w:cs="Arial"/>
                <w:sz w:val="16"/>
              </w:rPr>
            </w:pPr>
            <w:r w:rsidRPr="00BE3F85">
              <w:rPr>
                <w:rFonts w:cs="Arial"/>
                <w:sz w:val="16"/>
              </w:rPr>
              <w:t>8</w:t>
            </w:r>
          </w:p>
        </w:tc>
        <w:tc>
          <w:tcPr>
            <w:tcW w:w="0" w:type="auto"/>
            <w:shd w:val="clear" w:color="auto" w:fill="FFFFFF"/>
            <w:vAlign w:val="center"/>
          </w:tcPr>
          <w:p w:rsidR="00A3247F" w:rsidRPr="00BE3F85" w:rsidRDefault="00A3247F" w:rsidP="00B81600">
            <w:pPr>
              <w:jc w:val="center"/>
              <w:rPr>
                <w:rFonts w:cs="Arial"/>
                <w:sz w:val="16"/>
              </w:rPr>
            </w:pPr>
            <w:r>
              <w:rPr>
                <w:rFonts w:cs="Arial"/>
                <w:color w:val="FF0000"/>
                <w:sz w:val="16"/>
              </w:rPr>
              <w:t>Wave 8; Enemies Increase</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19</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D9D9D9"/>
            <w:vAlign w:val="bottom"/>
          </w:tcPr>
          <w:p w:rsidR="00A3247F" w:rsidRPr="00BE3F85" w:rsidRDefault="00A3247F" w:rsidP="00B81600">
            <w:pPr>
              <w:jc w:val="center"/>
              <w:rPr>
                <w:rFonts w:cs="Arial"/>
                <w:sz w:val="16"/>
              </w:rPr>
            </w:pPr>
            <w:r>
              <w:rPr>
                <w:rFonts w:cs="Arial"/>
                <w:sz w:val="16"/>
              </w:rPr>
              <w:t>9</w:t>
            </w:r>
          </w:p>
        </w:tc>
        <w:tc>
          <w:tcPr>
            <w:tcW w:w="0" w:type="auto"/>
            <w:shd w:val="clear" w:color="auto" w:fill="D9D9D9"/>
            <w:vAlign w:val="bottom"/>
          </w:tcPr>
          <w:p w:rsidR="00A3247F" w:rsidRPr="00BE3F85" w:rsidRDefault="00A3247F" w:rsidP="00A3247F">
            <w:pPr>
              <w:jc w:val="center"/>
              <w:rPr>
                <w:rFonts w:cs="Arial"/>
                <w:color w:val="0000FF"/>
                <w:sz w:val="16"/>
              </w:rPr>
            </w:pPr>
            <w:r>
              <w:rPr>
                <w:rFonts w:cs="Arial"/>
                <w:color w:val="FF0000"/>
                <w:sz w:val="16"/>
              </w:rPr>
              <w:t>Wave 9; Enemies Increase</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21</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FFFFFF"/>
            <w:vAlign w:val="bottom"/>
          </w:tcPr>
          <w:p w:rsidR="00A3247F" w:rsidRPr="00BE3F85" w:rsidRDefault="00A3247F" w:rsidP="00A3247F">
            <w:pPr>
              <w:jc w:val="center"/>
              <w:rPr>
                <w:rFonts w:cs="Arial"/>
                <w:sz w:val="16"/>
              </w:rPr>
            </w:pPr>
            <w:r>
              <w:rPr>
                <w:rFonts w:cs="Arial"/>
                <w:sz w:val="16"/>
              </w:rPr>
              <w:t>10</w:t>
            </w:r>
          </w:p>
        </w:tc>
        <w:tc>
          <w:tcPr>
            <w:tcW w:w="0" w:type="auto"/>
            <w:shd w:val="clear" w:color="auto" w:fill="FFFFFF"/>
            <w:vAlign w:val="center"/>
          </w:tcPr>
          <w:p w:rsidR="00A3247F" w:rsidRPr="00BE3F85" w:rsidRDefault="00A3247F" w:rsidP="00B81600">
            <w:pPr>
              <w:jc w:val="center"/>
              <w:rPr>
                <w:rFonts w:cs="Arial"/>
                <w:sz w:val="16"/>
              </w:rPr>
            </w:pPr>
            <w:r>
              <w:rPr>
                <w:rFonts w:cs="Arial"/>
                <w:sz w:val="16"/>
              </w:rPr>
              <w:t>First Ace Wave; Significant Difficulty Increase</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7</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w:t>
            </w:r>
          </w:p>
        </w:tc>
      </w:tr>
      <w:tr w:rsidR="00A3247F" w:rsidRPr="00BE3F85" w:rsidTr="00A3247F">
        <w:trPr>
          <w:trHeight w:val="107"/>
          <w:jc w:val="center"/>
        </w:trPr>
        <w:tc>
          <w:tcPr>
            <w:tcW w:w="0" w:type="auto"/>
            <w:shd w:val="clear" w:color="auto" w:fill="595959" w:themeFill="text1" w:themeFillTint="A6"/>
            <w:vAlign w:val="bottom"/>
          </w:tcPr>
          <w:p w:rsidR="00A3247F" w:rsidRDefault="00A3247F" w:rsidP="00A3247F">
            <w:pPr>
              <w:jc w:val="center"/>
              <w:rPr>
                <w:rFonts w:cs="Arial"/>
                <w:sz w:val="16"/>
              </w:rPr>
            </w:pPr>
          </w:p>
        </w:tc>
        <w:tc>
          <w:tcPr>
            <w:tcW w:w="0" w:type="auto"/>
            <w:shd w:val="clear" w:color="auto" w:fill="595959" w:themeFill="text1" w:themeFillTint="A6"/>
            <w:vAlign w:val="center"/>
          </w:tcPr>
          <w:p w:rsidR="00A3247F" w:rsidRPr="00BE3F85" w:rsidRDefault="00A3247F" w:rsidP="00B81600">
            <w:pPr>
              <w:jc w:val="center"/>
              <w:rPr>
                <w:rFonts w:cs="Arial"/>
                <w:sz w:val="16"/>
              </w:rPr>
            </w:pPr>
          </w:p>
        </w:tc>
        <w:tc>
          <w:tcPr>
            <w:tcW w:w="0" w:type="auto"/>
            <w:shd w:val="clear" w:color="auto" w:fill="595959" w:themeFill="text1" w:themeFillTint="A6"/>
            <w:vAlign w:val="bottom"/>
          </w:tcPr>
          <w:p w:rsidR="00A3247F" w:rsidRDefault="00A3247F" w:rsidP="00B81600">
            <w:pPr>
              <w:jc w:val="center"/>
              <w:rPr>
                <w:rFonts w:cs="Arial"/>
                <w:sz w:val="16"/>
              </w:rPr>
            </w:pPr>
          </w:p>
        </w:tc>
        <w:tc>
          <w:tcPr>
            <w:tcW w:w="0" w:type="auto"/>
            <w:shd w:val="clear" w:color="auto" w:fill="595959" w:themeFill="text1" w:themeFillTint="A6"/>
            <w:vAlign w:val="bottom"/>
          </w:tcPr>
          <w:p w:rsidR="00A3247F" w:rsidRDefault="00A3247F" w:rsidP="00B81600">
            <w:pPr>
              <w:jc w:val="center"/>
              <w:rPr>
                <w:rFonts w:cs="Arial"/>
                <w:sz w:val="16"/>
              </w:rPr>
            </w:pPr>
          </w:p>
        </w:tc>
      </w:tr>
    </w:tbl>
    <w:p w:rsidR="00616111" w:rsidRPr="00616111" w:rsidRDefault="00616111" w:rsidP="00616111">
      <w:pPr>
        <w:pStyle w:val="Body2"/>
      </w:pPr>
    </w:p>
    <w:p w:rsidR="008307DF" w:rsidRDefault="00B94C7F" w:rsidP="00983099">
      <w:pPr>
        <w:pStyle w:val="Heading1"/>
      </w:pPr>
      <w:bookmarkStart w:id="190" w:name="_Upgrades"/>
      <w:bookmarkStart w:id="191" w:name="_Toc528922346"/>
      <w:bookmarkEnd w:id="190"/>
      <w:r>
        <w:t>U</w:t>
      </w:r>
      <w:r w:rsidR="00F863A2">
        <w:t>NLOCKABLES</w:t>
      </w:r>
      <w:bookmarkEnd w:id="191"/>
    </w:p>
    <w:p w:rsidR="00633C21" w:rsidRDefault="00616111" w:rsidP="00633C21">
      <w:r>
        <w:t>Overview</w:t>
      </w:r>
      <w:r w:rsidR="00633C21">
        <w:t>.</w:t>
      </w:r>
    </w:p>
    <w:p w:rsidR="00633C21" w:rsidRPr="00B94C7F" w:rsidRDefault="00F863A2" w:rsidP="00633C21">
      <w:pPr>
        <w:pStyle w:val="Body3"/>
        <w:rPr>
          <w:b/>
        </w:rPr>
      </w:pPr>
      <w:r>
        <w:rPr>
          <w:b/>
        </w:rPr>
        <w:t>Unlockables</w:t>
      </w:r>
      <w:r w:rsidR="00633C21">
        <w:rPr>
          <w:b/>
        </w:rPr>
        <w:t xml:space="preserve"> List:</w:t>
      </w:r>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4293"/>
        <w:gridCol w:w="4736"/>
      </w:tblGrid>
      <w:tr w:rsidR="006E42EB" w:rsidTr="009D7A36">
        <w:trPr>
          <w:jc w:val="center"/>
        </w:trPr>
        <w:tc>
          <w:tcPr>
            <w:tcW w:w="0" w:type="auto"/>
            <w:shd w:val="clear" w:color="auto" w:fill="00B050"/>
          </w:tcPr>
          <w:p w:rsidR="009D7A36" w:rsidRPr="00BE3F85" w:rsidRDefault="00F863A2" w:rsidP="00CE4775">
            <w:pPr>
              <w:rPr>
                <w:b/>
              </w:rPr>
            </w:pPr>
            <w:bookmarkStart w:id="192" w:name="_The_Oracle_and"/>
            <w:bookmarkStart w:id="193" w:name="_Front_End"/>
            <w:bookmarkEnd w:id="192"/>
            <w:bookmarkEnd w:id="193"/>
            <w:r>
              <w:rPr>
                <w:b/>
              </w:rPr>
              <w:t>Unlockables</w:t>
            </w:r>
          </w:p>
        </w:tc>
        <w:tc>
          <w:tcPr>
            <w:tcW w:w="0" w:type="auto"/>
            <w:shd w:val="clear" w:color="auto" w:fill="00B050"/>
          </w:tcPr>
          <w:p w:rsidR="009D7A36" w:rsidRPr="00BE3F85" w:rsidRDefault="009D7A36" w:rsidP="00CE4775">
            <w:pPr>
              <w:rPr>
                <w:b/>
              </w:rPr>
            </w:pPr>
            <w:r>
              <w:rPr>
                <w:b/>
              </w:rPr>
              <w:t>Gameplay Impact</w:t>
            </w:r>
          </w:p>
        </w:tc>
        <w:tc>
          <w:tcPr>
            <w:tcW w:w="4736" w:type="dxa"/>
            <w:shd w:val="clear" w:color="auto" w:fill="00B050"/>
          </w:tcPr>
          <w:p w:rsidR="009D7A36" w:rsidRDefault="009D7A36" w:rsidP="00CE4775">
            <w:pPr>
              <w:rPr>
                <w:b/>
              </w:rPr>
            </w:pPr>
            <w:r>
              <w:rPr>
                <w:b/>
              </w:rPr>
              <w:t>In-Game Message</w:t>
            </w:r>
          </w:p>
        </w:tc>
      </w:tr>
      <w:tr w:rsidR="006E42EB" w:rsidTr="009D7A36">
        <w:trPr>
          <w:jc w:val="center"/>
        </w:trPr>
        <w:tc>
          <w:tcPr>
            <w:tcW w:w="0" w:type="auto"/>
            <w:shd w:val="clear" w:color="auto" w:fill="595959"/>
            <w:vAlign w:val="center"/>
          </w:tcPr>
          <w:p w:rsidR="009D7A36" w:rsidRPr="002271A2" w:rsidRDefault="009D7A36" w:rsidP="00CE4775">
            <w:pPr>
              <w:pStyle w:val="TableValue"/>
            </w:pPr>
          </w:p>
        </w:tc>
        <w:tc>
          <w:tcPr>
            <w:tcW w:w="0" w:type="auto"/>
            <w:shd w:val="clear" w:color="auto" w:fill="595959"/>
            <w:vAlign w:val="center"/>
          </w:tcPr>
          <w:p w:rsidR="009D7A36" w:rsidRPr="002271A2" w:rsidRDefault="009D7A36" w:rsidP="00CE4775">
            <w:pPr>
              <w:pStyle w:val="TableValue"/>
            </w:pPr>
          </w:p>
        </w:tc>
        <w:tc>
          <w:tcPr>
            <w:tcW w:w="4736" w:type="dxa"/>
            <w:shd w:val="clear" w:color="auto" w:fill="595959"/>
          </w:tcPr>
          <w:p w:rsidR="009D7A36" w:rsidRPr="002271A2" w:rsidRDefault="009D7A36" w:rsidP="00CE4775">
            <w:pPr>
              <w:pStyle w:val="TableValue"/>
            </w:pPr>
          </w:p>
        </w:tc>
      </w:tr>
      <w:tr w:rsidR="006E42EB" w:rsidTr="009D7A36">
        <w:trPr>
          <w:jc w:val="center"/>
        </w:trPr>
        <w:tc>
          <w:tcPr>
            <w:tcW w:w="0" w:type="auto"/>
            <w:shd w:val="clear" w:color="auto" w:fill="D9D9D9"/>
            <w:vAlign w:val="center"/>
          </w:tcPr>
          <w:p w:rsidR="009D7A36" w:rsidRPr="007C076A" w:rsidRDefault="00F863A2" w:rsidP="00CE4775">
            <w:pPr>
              <w:pStyle w:val="TableValue"/>
              <w:rPr>
                <w:b/>
              </w:rPr>
            </w:pPr>
            <w:r>
              <w:rPr>
                <w:b/>
              </w:rPr>
              <w:t>J35J Drakken</w:t>
            </w:r>
          </w:p>
        </w:tc>
        <w:tc>
          <w:tcPr>
            <w:tcW w:w="0" w:type="auto"/>
            <w:shd w:val="clear" w:color="auto" w:fill="D9D9D9"/>
          </w:tcPr>
          <w:p w:rsidR="009D7A36" w:rsidRPr="00D91C21" w:rsidRDefault="00F863A2" w:rsidP="00CE4775">
            <w:r>
              <w:t>Improvements to handling/effectiveness</w:t>
            </w:r>
          </w:p>
        </w:tc>
        <w:tc>
          <w:tcPr>
            <w:tcW w:w="4736" w:type="dxa"/>
            <w:shd w:val="clear" w:color="auto" w:fill="D9D9D9"/>
          </w:tcPr>
          <w:p w:rsidR="009D7A36" w:rsidRPr="00D91C21" w:rsidRDefault="00F863A2" w:rsidP="00CE4775">
            <w:r>
              <w:t>The J35J Drakken is now available for purchase.</w:t>
            </w:r>
          </w:p>
        </w:tc>
      </w:tr>
      <w:tr w:rsidR="006E42EB" w:rsidTr="009D7A36">
        <w:trPr>
          <w:jc w:val="center"/>
        </w:trPr>
        <w:tc>
          <w:tcPr>
            <w:tcW w:w="0" w:type="auto"/>
            <w:shd w:val="clear" w:color="auto" w:fill="FFFFFF"/>
            <w:vAlign w:val="center"/>
          </w:tcPr>
          <w:p w:rsidR="009D7A36" w:rsidRPr="007C076A" w:rsidRDefault="00F863A2" w:rsidP="00CE4775">
            <w:pPr>
              <w:pStyle w:val="TableValue"/>
              <w:rPr>
                <w:b/>
              </w:rPr>
            </w:pPr>
            <w:r>
              <w:rPr>
                <w:b/>
              </w:rPr>
              <w:t>Typhoon</w:t>
            </w:r>
          </w:p>
        </w:tc>
        <w:tc>
          <w:tcPr>
            <w:tcW w:w="0" w:type="auto"/>
            <w:shd w:val="clear" w:color="auto" w:fill="FFFFFF"/>
          </w:tcPr>
          <w:p w:rsidR="009D7A36" w:rsidRPr="00D91C21" w:rsidRDefault="00F863A2" w:rsidP="00CE4775">
            <w:r>
              <w:t>Major improvements to air-based combat effectiveness</w:t>
            </w:r>
          </w:p>
        </w:tc>
        <w:tc>
          <w:tcPr>
            <w:tcW w:w="4736" w:type="dxa"/>
            <w:shd w:val="clear" w:color="auto" w:fill="FFFFFF"/>
          </w:tcPr>
          <w:p w:rsidR="009D7A36" w:rsidRPr="00D91C21" w:rsidRDefault="00F863A2" w:rsidP="009D7A36">
            <w:r>
              <w:t>The Typhoon is now available for purchase.</w:t>
            </w:r>
          </w:p>
        </w:tc>
      </w:tr>
      <w:tr w:rsidR="006E42EB" w:rsidTr="009D7A36">
        <w:trPr>
          <w:jc w:val="center"/>
        </w:trPr>
        <w:tc>
          <w:tcPr>
            <w:tcW w:w="0" w:type="auto"/>
            <w:shd w:val="clear" w:color="auto" w:fill="D9D9D9"/>
            <w:vAlign w:val="center"/>
          </w:tcPr>
          <w:p w:rsidR="009D7A36" w:rsidRPr="007C076A" w:rsidRDefault="00F863A2" w:rsidP="00CE4775">
            <w:pPr>
              <w:pStyle w:val="TableValue"/>
              <w:rPr>
                <w:b/>
              </w:rPr>
            </w:pPr>
            <w:r>
              <w:rPr>
                <w:b/>
              </w:rPr>
              <w:t>MIG-29</w:t>
            </w:r>
          </w:p>
        </w:tc>
        <w:tc>
          <w:tcPr>
            <w:tcW w:w="0" w:type="auto"/>
            <w:shd w:val="clear" w:color="auto" w:fill="D9D9D9"/>
          </w:tcPr>
          <w:p w:rsidR="009D7A36" w:rsidRPr="00D91C21" w:rsidRDefault="00F863A2" w:rsidP="002E6324">
            <w:r>
              <w:t>First true multirole fighter</w:t>
            </w:r>
          </w:p>
        </w:tc>
        <w:tc>
          <w:tcPr>
            <w:tcW w:w="4736" w:type="dxa"/>
            <w:shd w:val="clear" w:color="auto" w:fill="D9D9D9"/>
          </w:tcPr>
          <w:p w:rsidR="009D7A36" w:rsidRDefault="00F863A2" w:rsidP="002E6324">
            <w:r>
              <w:t>The MIG-29 is now available for purchase.</w:t>
            </w:r>
          </w:p>
        </w:tc>
      </w:tr>
      <w:tr w:rsidR="006E42EB" w:rsidTr="009D7A36">
        <w:trPr>
          <w:jc w:val="center"/>
        </w:trPr>
        <w:tc>
          <w:tcPr>
            <w:tcW w:w="0" w:type="auto"/>
            <w:shd w:val="clear" w:color="auto" w:fill="FFFFFF"/>
            <w:vAlign w:val="center"/>
          </w:tcPr>
          <w:p w:rsidR="009D7A36" w:rsidRPr="007C076A" w:rsidRDefault="00F863A2" w:rsidP="00CE4775">
            <w:pPr>
              <w:pStyle w:val="TableValue"/>
              <w:rPr>
                <w:b/>
              </w:rPr>
            </w:pPr>
            <w:r>
              <w:rPr>
                <w:b/>
              </w:rPr>
              <w:t>FA-18 Super Hornet</w:t>
            </w:r>
          </w:p>
        </w:tc>
        <w:tc>
          <w:tcPr>
            <w:tcW w:w="0" w:type="auto"/>
            <w:shd w:val="clear" w:color="auto" w:fill="FFFFFF"/>
          </w:tcPr>
          <w:p w:rsidR="009D7A36" w:rsidRPr="00D91C21" w:rsidRDefault="00F863A2" w:rsidP="00743C9E">
            <w:r>
              <w:t>Impressive air-to-air fighter boasting great statistics.</w:t>
            </w:r>
          </w:p>
        </w:tc>
        <w:tc>
          <w:tcPr>
            <w:tcW w:w="4736" w:type="dxa"/>
            <w:shd w:val="clear" w:color="auto" w:fill="FFFFFF"/>
          </w:tcPr>
          <w:p w:rsidR="009D7A36" w:rsidRPr="00D91C21" w:rsidRDefault="00F863A2" w:rsidP="00743C9E">
            <w:r>
              <w:t>The FA-18 Super Hornet is now available for purchase.</w:t>
            </w:r>
          </w:p>
        </w:tc>
      </w:tr>
      <w:tr w:rsidR="006E42EB" w:rsidTr="009D7A36">
        <w:trPr>
          <w:jc w:val="center"/>
        </w:trPr>
        <w:tc>
          <w:tcPr>
            <w:tcW w:w="0" w:type="auto"/>
            <w:shd w:val="clear" w:color="auto" w:fill="D9D9D9"/>
            <w:vAlign w:val="center"/>
          </w:tcPr>
          <w:p w:rsidR="009D7A36" w:rsidRPr="007C076A" w:rsidRDefault="00F863A2" w:rsidP="00CE4775">
            <w:pPr>
              <w:pStyle w:val="TableValue"/>
              <w:rPr>
                <w:b/>
              </w:rPr>
            </w:pPr>
            <w:r>
              <w:rPr>
                <w:b/>
              </w:rPr>
              <w:t>A10-A Thunderbolt</w:t>
            </w:r>
          </w:p>
        </w:tc>
        <w:tc>
          <w:tcPr>
            <w:tcW w:w="0" w:type="auto"/>
            <w:shd w:val="clear" w:color="auto" w:fill="D9D9D9"/>
          </w:tcPr>
          <w:p w:rsidR="009D7A36" w:rsidRPr="00D91C21" w:rsidRDefault="00F863A2" w:rsidP="00F863A2">
            <w:pPr>
              <w:ind w:left="0"/>
            </w:pPr>
            <w:r>
              <w:t xml:space="preserve"> Tried &amp; true ground attacker known for its effectiveness.</w:t>
            </w:r>
          </w:p>
        </w:tc>
        <w:tc>
          <w:tcPr>
            <w:tcW w:w="4736" w:type="dxa"/>
            <w:shd w:val="clear" w:color="auto" w:fill="D9D9D9"/>
          </w:tcPr>
          <w:p w:rsidR="009D7A36" w:rsidRPr="00D91C21" w:rsidRDefault="00F863A2" w:rsidP="00743C9E">
            <w:r>
              <w:t>The A10-A Thunderbolt is now available for purchase.</w:t>
            </w:r>
          </w:p>
        </w:tc>
      </w:tr>
      <w:tr w:rsidR="006E42EB" w:rsidTr="009D7A36">
        <w:trPr>
          <w:jc w:val="center"/>
        </w:trPr>
        <w:tc>
          <w:tcPr>
            <w:tcW w:w="0" w:type="auto"/>
            <w:shd w:val="clear" w:color="auto" w:fill="FFFFFF"/>
            <w:vAlign w:val="center"/>
          </w:tcPr>
          <w:p w:rsidR="009D7A36" w:rsidRPr="007C076A" w:rsidRDefault="00F863A2" w:rsidP="00CE4775">
            <w:pPr>
              <w:pStyle w:val="TableValue"/>
              <w:rPr>
                <w:b/>
              </w:rPr>
            </w:pPr>
            <w:r>
              <w:rPr>
                <w:b/>
              </w:rPr>
              <w:t>Su-27</w:t>
            </w:r>
          </w:p>
        </w:tc>
        <w:tc>
          <w:tcPr>
            <w:tcW w:w="0" w:type="auto"/>
            <w:shd w:val="clear" w:color="auto" w:fill="FFFFFF"/>
          </w:tcPr>
          <w:p w:rsidR="009D7A36" w:rsidRPr="00D91C21" w:rsidRDefault="00F863A2" w:rsidP="00F863A2">
            <w:r>
              <w:t>One of the most effective multirole fighters in the game. Boasts a high load-out capability.</w:t>
            </w:r>
          </w:p>
        </w:tc>
        <w:tc>
          <w:tcPr>
            <w:tcW w:w="4736" w:type="dxa"/>
            <w:shd w:val="clear" w:color="auto" w:fill="FFFFFF"/>
          </w:tcPr>
          <w:p w:rsidR="009D7A36" w:rsidRPr="00D91C21" w:rsidRDefault="00F863A2" w:rsidP="00743C9E">
            <w:r>
              <w:t>The Su-27 is now available for purchase.</w:t>
            </w:r>
          </w:p>
        </w:tc>
      </w:tr>
      <w:tr w:rsidR="006E42EB" w:rsidTr="009D7A36">
        <w:trPr>
          <w:jc w:val="center"/>
        </w:trPr>
        <w:tc>
          <w:tcPr>
            <w:tcW w:w="0" w:type="auto"/>
            <w:shd w:val="clear" w:color="auto" w:fill="D9D9D9"/>
            <w:vAlign w:val="center"/>
          </w:tcPr>
          <w:p w:rsidR="009D7A36" w:rsidRPr="007C076A" w:rsidRDefault="00F863A2" w:rsidP="00CE4775">
            <w:pPr>
              <w:pStyle w:val="TableValue"/>
              <w:rPr>
                <w:b/>
              </w:rPr>
            </w:pPr>
            <w:r>
              <w:rPr>
                <w:b/>
              </w:rPr>
              <w:lastRenderedPageBreak/>
              <w:t>F22 Raptor</w:t>
            </w:r>
          </w:p>
        </w:tc>
        <w:tc>
          <w:tcPr>
            <w:tcW w:w="0" w:type="auto"/>
            <w:shd w:val="clear" w:color="auto" w:fill="D9D9D9"/>
          </w:tcPr>
          <w:p w:rsidR="009D7A36" w:rsidRPr="00D91C21" w:rsidRDefault="00F863A2" w:rsidP="00743C9E">
            <w:r>
              <w:t>A high-performance, high load-out fighter. Leaps and bounds ahead of the FA-18 in terms of performance.</w:t>
            </w:r>
          </w:p>
        </w:tc>
        <w:tc>
          <w:tcPr>
            <w:tcW w:w="4736" w:type="dxa"/>
            <w:shd w:val="clear" w:color="auto" w:fill="D9D9D9"/>
          </w:tcPr>
          <w:p w:rsidR="009D7A36" w:rsidRPr="00D91C21" w:rsidRDefault="00F863A2" w:rsidP="00743C9E">
            <w:r>
              <w:t>The F22 Raptor is now available for purchase.</w:t>
            </w:r>
          </w:p>
        </w:tc>
      </w:tr>
      <w:tr w:rsidR="006E42EB" w:rsidTr="006E42EB">
        <w:trPr>
          <w:jc w:val="center"/>
        </w:trPr>
        <w:tc>
          <w:tcPr>
            <w:tcW w:w="0" w:type="auto"/>
            <w:shd w:val="clear" w:color="auto" w:fill="FFFFFF" w:themeFill="background1"/>
            <w:vAlign w:val="center"/>
          </w:tcPr>
          <w:p w:rsidR="009D7A36" w:rsidRPr="007C076A" w:rsidRDefault="00F863A2" w:rsidP="00CE4775">
            <w:pPr>
              <w:pStyle w:val="TableValue"/>
              <w:rPr>
                <w:b/>
              </w:rPr>
            </w:pPr>
            <w:r>
              <w:rPr>
                <w:b/>
              </w:rPr>
              <w:t>F-4 Phantom II</w:t>
            </w:r>
          </w:p>
        </w:tc>
        <w:tc>
          <w:tcPr>
            <w:tcW w:w="0" w:type="auto"/>
            <w:shd w:val="clear" w:color="auto" w:fill="FFFFFF" w:themeFill="background1"/>
          </w:tcPr>
          <w:p w:rsidR="009D7A36" w:rsidRPr="00D91C21" w:rsidRDefault="00F863A2" w:rsidP="00743C9E">
            <w:r>
              <w:t>Upgraded version of the initial aircraft Razorback flies. Greatly increased effectiveness on all fronts, but mainly for ground-attacking.</w:t>
            </w:r>
          </w:p>
        </w:tc>
        <w:tc>
          <w:tcPr>
            <w:tcW w:w="4736" w:type="dxa"/>
            <w:shd w:val="clear" w:color="auto" w:fill="FFFFFF" w:themeFill="background1"/>
          </w:tcPr>
          <w:p w:rsidR="009D7A36" w:rsidRPr="00D91C21" w:rsidRDefault="00F863A2" w:rsidP="00743C9E">
            <w:r>
              <w:t>The F-4 Phantom II is now available for purchase.</w:t>
            </w:r>
          </w:p>
        </w:tc>
      </w:tr>
      <w:tr w:rsidR="006E42EB" w:rsidTr="006E42EB">
        <w:trPr>
          <w:trHeight w:val="917"/>
          <w:jc w:val="center"/>
        </w:trPr>
        <w:tc>
          <w:tcPr>
            <w:tcW w:w="0" w:type="auto"/>
            <w:shd w:val="clear" w:color="auto" w:fill="D9D9D9" w:themeFill="background1" w:themeFillShade="D9"/>
            <w:vAlign w:val="center"/>
          </w:tcPr>
          <w:p w:rsidR="006E42EB" w:rsidRDefault="006E42EB" w:rsidP="00CE4775">
            <w:pPr>
              <w:pStyle w:val="TableValue"/>
              <w:rPr>
                <w:b/>
              </w:rPr>
            </w:pPr>
            <w:r>
              <w:rPr>
                <w:b/>
              </w:rPr>
              <w:t>F16 Fighting Falcon</w:t>
            </w:r>
          </w:p>
        </w:tc>
        <w:tc>
          <w:tcPr>
            <w:tcW w:w="0" w:type="auto"/>
            <w:shd w:val="clear" w:color="auto" w:fill="D9D9D9" w:themeFill="background1" w:themeFillShade="D9"/>
          </w:tcPr>
          <w:p w:rsidR="006E42EB" w:rsidRDefault="006E42EB" w:rsidP="00743C9E">
            <w:r>
              <w:t xml:space="preserve">The best multirole fighter in the game. The ideal choice for the multirole pilot due to its excellent maneuverability and very high load out.  </w:t>
            </w:r>
          </w:p>
        </w:tc>
        <w:tc>
          <w:tcPr>
            <w:tcW w:w="4736" w:type="dxa"/>
            <w:shd w:val="clear" w:color="auto" w:fill="D9D9D9" w:themeFill="background1" w:themeFillShade="D9"/>
          </w:tcPr>
          <w:p w:rsidR="006E42EB" w:rsidRDefault="006E42EB" w:rsidP="00743C9E">
            <w:r>
              <w:t>The F16 Fighting Falcon is now available for purchase.</w:t>
            </w:r>
          </w:p>
        </w:tc>
      </w:tr>
      <w:tr w:rsidR="006E42EB" w:rsidTr="006E42EB">
        <w:trPr>
          <w:trHeight w:val="1169"/>
          <w:jc w:val="center"/>
        </w:trPr>
        <w:tc>
          <w:tcPr>
            <w:tcW w:w="0" w:type="auto"/>
            <w:shd w:val="clear" w:color="auto" w:fill="FFFFFF"/>
            <w:vAlign w:val="center"/>
          </w:tcPr>
          <w:p w:rsidR="006E42EB" w:rsidRDefault="006E42EB" w:rsidP="00CE4775">
            <w:pPr>
              <w:pStyle w:val="TableValue"/>
              <w:rPr>
                <w:b/>
              </w:rPr>
            </w:pPr>
            <w:r>
              <w:rPr>
                <w:b/>
              </w:rPr>
              <w:t>Su-37 Terminator</w:t>
            </w:r>
          </w:p>
        </w:tc>
        <w:tc>
          <w:tcPr>
            <w:tcW w:w="0" w:type="auto"/>
            <w:shd w:val="clear" w:color="auto" w:fill="FFFFFF"/>
          </w:tcPr>
          <w:p w:rsidR="006E42EB" w:rsidRDefault="006E42EB" w:rsidP="00743C9E">
            <w:r>
              <w:t>The greatest air-to-air fighter ever constructed boasting the highest maneuverability in all of aviation. It’s impressive, 16 target tracking capabilities make it a force to be reckoned with.</w:t>
            </w:r>
          </w:p>
        </w:tc>
        <w:tc>
          <w:tcPr>
            <w:tcW w:w="4736" w:type="dxa"/>
            <w:shd w:val="clear" w:color="auto" w:fill="FFFFFF"/>
          </w:tcPr>
          <w:p w:rsidR="006E42EB" w:rsidRDefault="006E42EB" w:rsidP="00743C9E">
            <w:r>
              <w:t>The Su-37 Terminator is now available for purchase.</w:t>
            </w:r>
          </w:p>
        </w:tc>
      </w:tr>
      <w:tr w:rsidR="006E42EB" w:rsidTr="006E42EB">
        <w:trPr>
          <w:jc w:val="center"/>
        </w:trPr>
        <w:tc>
          <w:tcPr>
            <w:tcW w:w="0" w:type="auto"/>
            <w:shd w:val="clear" w:color="auto" w:fill="D9D9D9" w:themeFill="background1" w:themeFillShade="D9"/>
            <w:vAlign w:val="center"/>
          </w:tcPr>
          <w:p w:rsidR="006E42EB" w:rsidRDefault="006E42EB" w:rsidP="00CE4775">
            <w:pPr>
              <w:pStyle w:val="TableValue"/>
              <w:rPr>
                <w:b/>
              </w:rPr>
            </w:pPr>
            <w:r>
              <w:rPr>
                <w:b/>
              </w:rPr>
              <w:t>F35 Lightning</w:t>
            </w:r>
          </w:p>
        </w:tc>
        <w:tc>
          <w:tcPr>
            <w:tcW w:w="0" w:type="auto"/>
            <w:shd w:val="clear" w:color="auto" w:fill="D9D9D9" w:themeFill="background1" w:themeFillShade="D9"/>
          </w:tcPr>
          <w:p w:rsidR="006E42EB" w:rsidRDefault="006E42EB" w:rsidP="00743C9E">
            <w:r>
              <w:t xml:space="preserve">The best ground attacker utilized in the game. It has the best load out capabilities of any aircraft, making it able to adapt to virtually any situation. </w:t>
            </w:r>
          </w:p>
        </w:tc>
        <w:tc>
          <w:tcPr>
            <w:tcW w:w="4736" w:type="dxa"/>
            <w:shd w:val="clear" w:color="auto" w:fill="D9D9D9" w:themeFill="background1" w:themeFillShade="D9"/>
          </w:tcPr>
          <w:p w:rsidR="006E42EB" w:rsidRDefault="006E42EB" w:rsidP="00743C9E">
            <w:r>
              <w:t>The F35 Lightning is now available for purchase.</w:t>
            </w:r>
          </w:p>
        </w:tc>
      </w:tr>
      <w:tr w:rsidR="006E42EB" w:rsidTr="009D7A36">
        <w:trPr>
          <w:jc w:val="center"/>
        </w:trPr>
        <w:tc>
          <w:tcPr>
            <w:tcW w:w="0" w:type="auto"/>
            <w:shd w:val="clear" w:color="auto" w:fill="FFFFFF"/>
            <w:vAlign w:val="center"/>
          </w:tcPr>
          <w:p w:rsidR="006E42EB" w:rsidRDefault="006E42EB" w:rsidP="00CE4775">
            <w:pPr>
              <w:pStyle w:val="TableValue"/>
              <w:rPr>
                <w:b/>
              </w:rPr>
            </w:pPr>
            <w:r>
              <w:rPr>
                <w:b/>
              </w:rPr>
              <w:t>KOR-872 Phoenix</w:t>
            </w:r>
          </w:p>
        </w:tc>
        <w:tc>
          <w:tcPr>
            <w:tcW w:w="0" w:type="auto"/>
            <w:shd w:val="clear" w:color="auto" w:fill="FFFFFF"/>
          </w:tcPr>
          <w:p w:rsidR="006E42EB" w:rsidRDefault="006E42EB" w:rsidP="00743C9E">
            <w:r>
              <w:t>An aircraft above and beyond everything else. It excels past its competition in all aspects, boasting many futuristic technologies.</w:t>
            </w:r>
          </w:p>
        </w:tc>
        <w:tc>
          <w:tcPr>
            <w:tcW w:w="4736" w:type="dxa"/>
            <w:shd w:val="clear" w:color="auto" w:fill="FFFFFF"/>
          </w:tcPr>
          <w:p w:rsidR="006E42EB" w:rsidRDefault="006E42EB" w:rsidP="00743C9E">
            <w:r>
              <w:t>Congratulations. The KOR-872 Phoenix is now available for purchase.w</w:t>
            </w:r>
          </w:p>
        </w:tc>
      </w:tr>
      <w:tr w:rsidR="006E42EB" w:rsidTr="009D7A36">
        <w:trPr>
          <w:jc w:val="center"/>
        </w:trPr>
        <w:tc>
          <w:tcPr>
            <w:tcW w:w="0" w:type="auto"/>
            <w:shd w:val="clear" w:color="auto" w:fill="595959"/>
            <w:vAlign w:val="center"/>
          </w:tcPr>
          <w:p w:rsidR="009D7A36" w:rsidRPr="00BE3F85" w:rsidRDefault="009D7A36" w:rsidP="006E42EB">
            <w:pPr>
              <w:pStyle w:val="TableValue"/>
              <w:ind w:left="0"/>
              <w:rPr>
                <w:rFonts w:ascii="Calibri" w:hAnsi="Calibri"/>
              </w:rPr>
            </w:pPr>
          </w:p>
        </w:tc>
        <w:tc>
          <w:tcPr>
            <w:tcW w:w="0" w:type="auto"/>
            <w:shd w:val="clear" w:color="auto" w:fill="595959"/>
            <w:vAlign w:val="center"/>
          </w:tcPr>
          <w:p w:rsidR="009D7A36" w:rsidRPr="00BE3F85" w:rsidRDefault="009D7A36" w:rsidP="00CE4775">
            <w:pPr>
              <w:pStyle w:val="TableValue"/>
              <w:rPr>
                <w:rFonts w:ascii="Calibri" w:hAnsi="Calibri"/>
              </w:rPr>
            </w:pPr>
          </w:p>
        </w:tc>
        <w:tc>
          <w:tcPr>
            <w:tcW w:w="4736" w:type="dxa"/>
            <w:shd w:val="clear" w:color="auto" w:fill="595959"/>
          </w:tcPr>
          <w:p w:rsidR="009D7A36" w:rsidRPr="00BE3F85" w:rsidRDefault="009D7A36" w:rsidP="00CE4775">
            <w:pPr>
              <w:pStyle w:val="TableValue"/>
              <w:rPr>
                <w:rFonts w:ascii="Calibri" w:hAnsi="Calibri"/>
              </w:rPr>
            </w:pPr>
          </w:p>
        </w:tc>
      </w:tr>
    </w:tbl>
    <w:p w:rsidR="00FF7D94" w:rsidRDefault="006E42EB" w:rsidP="00983099">
      <w:pPr>
        <w:pStyle w:val="Heading2"/>
      </w:pPr>
      <w:bookmarkStart w:id="194" w:name="_Toc528922347"/>
      <w:r>
        <w:t>Unlockables per Mission</w:t>
      </w:r>
      <w:bookmarkEnd w:id="194"/>
    </w:p>
    <w:p w:rsidR="00B94C7F" w:rsidRPr="00B94C7F" w:rsidRDefault="00695B1B" w:rsidP="00B94C7F">
      <w:pPr>
        <w:pStyle w:val="Body3"/>
        <w:rPr>
          <w:b/>
        </w:rPr>
      </w:pPr>
      <w:r>
        <w:rPr>
          <w:b/>
        </w:rPr>
        <w:t>Number of unlockables unlocked at the end of each 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471"/>
      </w:tblGrid>
      <w:tr w:rsidR="00695B1B" w:rsidTr="00EA6295">
        <w:trPr>
          <w:jc w:val="center"/>
        </w:trPr>
        <w:tc>
          <w:tcPr>
            <w:tcW w:w="0" w:type="auto"/>
            <w:shd w:val="clear" w:color="auto" w:fill="00B050"/>
          </w:tcPr>
          <w:p w:rsidR="00695B1B" w:rsidRPr="00B94C7F" w:rsidRDefault="00695B1B" w:rsidP="00695B1B">
            <w:pPr>
              <w:pStyle w:val="TableHeading"/>
              <w:ind w:left="0"/>
            </w:pPr>
            <w:r>
              <w:t>Missions</w:t>
            </w:r>
          </w:p>
        </w:tc>
        <w:tc>
          <w:tcPr>
            <w:tcW w:w="0" w:type="auto"/>
            <w:shd w:val="clear" w:color="auto" w:fill="00B050"/>
          </w:tcPr>
          <w:p w:rsidR="00695B1B" w:rsidRPr="00B94C7F" w:rsidRDefault="00695B1B" w:rsidP="00023BD7">
            <w:pPr>
              <w:pStyle w:val="TableHeading"/>
              <w:jc w:val="center"/>
            </w:pPr>
            <w:r>
              <w:t>Items Unlocked</w:t>
            </w:r>
          </w:p>
        </w:tc>
      </w:tr>
      <w:tr w:rsidR="00695B1B" w:rsidTr="00B94C7F">
        <w:trPr>
          <w:jc w:val="center"/>
        </w:trPr>
        <w:tc>
          <w:tcPr>
            <w:tcW w:w="0" w:type="auto"/>
            <w:shd w:val="clear" w:color="auto" w:fill="D9D9D9"/>
            <w:vAlign w:val="center"/>
          </w:tcPr>
          <w:p w:rsidR="00695B1B" w:rsidRPr="002271A2" w:rsidRDefault="00695B1B" w:rsidP="00B94C7F">
            <w:pPr>
              <w:pStyle w:val="TableValue"/>
            </w:pPr>
            <w:r>
              <w:t>1</w:t>
            </w:r>
          </w:p>
        </w:tc>
        <w:tc>
          <w:tcPr>
            <w:tcW w:w="0" w:type="auto"/>
            <w:shd w:val="clear" w:color="auto" w:fill="D9D9D9"/>
            <w:vAlign w:val="center"/>
          </w:tcPr>
          <w:p w:rsidR="00695B1B" w:rsidRPr="002271A2"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w:t>
            </w:r>
          </w:p>
        </w:tc>
        <w:tc>
          <w:tcPr>
            <w:tcW w:w="0" w:type="auto"/>
            <w:shd w:val="clear" w:color="auto" w:fill="D9D9D9"/>
            <w:vAlign w:val="center"/>
          </w:tcPr>
          <w:p w:rsidR="00695B1B" w:rsidRDefault="00695B1B" w:rsidP="00023BD7">
            <w:pPr>
              <w:pStyle w:val="TableValue"/>
              <w:jc w:val="center"/>
            </w:pPr>
            <w:r>
              <w:t>2</w:t>
            </w:r>
          </w:p>
        </w:tc>
      </w:tr>
      <w:tr w:rsidR="00695B1B" w:rsidTr="00B94C7F">
        <w:trPr>
          <w:jc w:val="center"/>
        </w:trPr>
        <w:tc>
          <w:tcPr>
            <w:tcW w:w="0" w:type="auto"/>
            <w:shd w:val="clear" w:color="auto" w:fill="D9D9D9"/>
            <w:vAlign w:val="center"/>
          </w:tcPr>
          <w:p w:rsidR="00695B1B" w:rsidRDefault="00695B1B" w:rsidP="00B94C7F">
            <w:pPr>
              <w:pStyle w:val="TableValue"/>
            </w:pPr>
            <w:r>
              <w:t>3</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4</w:t>
            </w:r>
          </w:p>
        </w:tc>
        <w:tc>
          <w:tcPr>
            <w:tcW w:w="0" w:type="auto"/>
            <w:shd w:val="clear" w:color="auto" w:fill="D9D9D9"/>
            <w:vAlign w:val="center"/>
          </w:tcPr>
          <w:p w:rsidR="00695B1B" w:rsidRDefault="00695B1B" w:rsidP="00023BD7">
            <w:pPr>
              <w:pStyle w:val="TableValue"/>
              <w:jc w:val="center"/>
            </w:pPr>
            <w:r>
              <w:t>0</w:t>
            </w:r>
          </w:p>
        </w:tc>
      </w:tr>
      <w:tr w:rsidR="00695B1B" w:rsidTr="00695B1B">
        <w:trPr>
          <w:trHeight w:val="152"/>
          <w:jc w:val="center"/>
        </w:trPr>
        <w:tc>
          <w:tcPr>
            <w:tcW w:w="0" w:type="auto"/>
            <w:shd w:val="clear" w:color="auto" w:fill="D9D9D9"/>
            <w:vAlign w:val="center"/>
          </w:tcPr>
          <w:p w:rsidR="00695B1B" w:rsidRDefault="00695B1B" w:rsidP="00B94C7F">
            <w:pPr>
              <w:pStyle w:val="TableValue"/>
            </w:pPr>
            <w:r>
              <w:t>5</w:t>
            </w:r>
          </w:p>
        </w:tc>
        <w:tc>
          <w:tcPr>
            <w:tcW w:w="0" w:type="auto"/>
            <w:shd w:val="clear" w:color="auto" w:fill="D9D9D9"/>
            <w:vAlign w:val="center"/>
          </w:tcPr>
          <w:p w:rsidR="00695B1B" w:rsidRDefault="00695B1B" w:rsidP="00023BD7">
            <w:pPr>
              <w:pStyle w:val="TableValue"/>
              <w:jc w:val="center"/>
            </w:pPr>
            <w:r>
              <w:t>2</w:t>
            </w:r>
          </w:p>
        </w:tc>
      </w:tr>
      <w:tr w:rsidR="00695B1B" w:rsidTr="00B94C7F">
        <w:trPr>
          <w:jc w:val="center"/>
        </w:trPr>
        <w:tc>
          <w:tcPr>
            <w:tcW w:w="0" w:type="auto"/>
            <w:shd w:val="clear" w:color="auto" w:fill="D9D9D9"/>
            <w:vAlign w:val="center"/>
          </w:tcPr>
          <w:p w:rsidR="00695B1B" w:rsidRDefault="00695B1B" w:rsidP="00B94C7F">
            <w:pPr>
              <w:pStyle w:val="TableValue"/>
            </w:pPr>
            <w:r>
              <w:t>6</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7</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8</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9</w:t>
            </w:r>
          </w:p>
        </w:tc>
        <w:tc>
          <w:tcPr>
            <w:tcW w:w="0" w:type="auto"/>
            <w:shd w:val="clear" w:color="auto" w:fill="D9D9D9"/>
            <w:vAlign w:val="center"/>
          </w:tcPr>
          <w:p w:rsidR="00695B1B" w:rsidRDefault="00695B1B" w:rsidP="00023BD7">
            <w:pPr>
              <w:pStyle w:val="TableValue"/>
              <w:jc w:val="center"/>
            </w:pPr>
            <w:r>
              <w:t>2</w:t>
            </w:r>
          </w:p>
        </w:tc>
      </w:tr>
      <w:tr w:rsidR="00695B1B" w:rsidTr="00B94C7F">
        <w:trPr>
          <w:jc w:val="center"/>
        </w:trPr>
        <w:tc>
          <w:tcPr>
            <w:tcW w:w="0" w:type="auto"/>
            <w:shd w:val="clear" w:color="auto" w:fill="D9D9D9"/>
            <w:vAlign w:val="center"/>
          </w:tcPr>
          <w:p w:rsidR="00695B1B" w:rsidRDefault="00695B1B" w:rsidP="00B94C7F">
            <w:pPr>
              <w:pStyle w:val="TableValue"/>
            </w:pPr>
            <w:r>
              <w:t>10</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11</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12</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13</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14</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15</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16</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17</w:t>
            </w:r>
          </w:p>
        </w:tc>
        <w:tc>
          <w:tcPr>
            <w:tcW w:w="0" w:type="auto"/>
            <w:shd w:val="clear" w:color="auto" w:fill="D9D9D9"/>
            <w:vAlign w:val="center"/>
          </w:tcPr>
          <w:p w:rsidR="00695B1B" w:rsidRDefault="00695B1B" w:rsidP="00023BD7">
            <w:pPr>
              <w:pStyle w:val="TableValue"/>
              <w:jc w:val="center"/>
            </w:pPr>
            <w:r>
              <w:t>3</w:t>
            </w:r>
          </w:p>
        </w:tc>
      </w:tr>
      <w:tr w:rsidR="00695B1B" w:rsidTr="00B94C7F">
        <w:trPr>
          <w:jc w:val="center"/>
        </w:trPr>
        <w:tc>
          <w:tcPr>
            <w:tcW w:w="0" w:type="auto"/>
            <w:shd w:val="clear" w:color="auto" w:fill="D9D9D9"/>
            <w:vAlign w:val="center"/>
          </w:tcPr>
          <w:p w:rsidR="00695B1B" w:rsidRDefault="00695B1B" w:rsidP="00B94C7F">
            <w:pPr>
              <w:pStyle w:val="TableValue"/>
            </w:pPr>
            <w:r>
              <w:t>18</w:t>
            </w:r>
          </w:p>
        </w:tc>
        <w:tc>
          <w:tcPr>
            <w:tcW w:w="0" w:type="auto"/>
            <w:shd w:val="clear" w:color="auto" w:fill="D9D9D9"/>
            <w:vAlign w:val="center"/>
          </w:tcPr>
          <w:p w:rsidR="00695B1B" w:rsidRDefault="00695B1B" w:rsidP="00695B1B">
            <w:pPr>
              <w:pStyle w:val="TableValue"/>
              <w:ind w:left="0"/>
            </w:pPr>
            <w:r>
              <w:t xml:space="preserve">              1</w:t>
            </w:r>
          </w:p>
        </w:tc>
      </w:tr>
      <w:tr w:rsidR="00695B1B" w:rsidTr="00B94C7F">
        <w:trPr>
          <w:jc w:val="center"/>
        </w:trPr>
        <w:tc>
          <w:tcPr>
            <w:tcW w:w="0" w:type="auto"/>
            <w:shd w:val="clear" w:color="auto" w:fill="D9D9D9"/>
            <w:vAlign w:val="center"/>
          </w:tcPr>
          <w:p w:rsidR="00695B1B" w:rsidRDefault="00695B1B" w:rsidP="00B94C7F">
            <w:pPr>
              <w:pStyle w:val="TableValue"/>
            </w:pPr>
            <w:r>
              <w:t>19</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20</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21</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22</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23</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24</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25</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26</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27</w:t>
            </w:r>
          </w:p>
        </w:tc>
        <w:tc>
          <w:tcPr>
            <w:tcW w:w="0" w:type="auto"/>
            <w:shd w:val="clear" w:color="auto" w:fill="D9D9D9"/>
            <w:vAlign w:val="center"/>
          </w:tcPr>
          <w:p w:rsidR="00695B1B" w:rsidRDefault="00695B1B" w:rsidP="00023BD7">
            <w:pPr>
              <w:pStyle w:val="TableValue"/>
              <w:jc w:val="center"/>
            </w:pPr>
            <w:r>
              <w:t>1</w:t>
            </w:r>
          </w:p>
        </w:tc>
      </w:tr>
    </w:tbl>
    <w:p w:rsidR="00B94C7F" w:rsidRDefault="00B94C7F" w:rsidP="00B94C7F">
      <w:pPr>
        <w:pStyle w:val="Body3"/>
      </w:pPr>
    </w:p>
    <w:p w:rsidR="007E40FD" w:rsidRDefault="007E40FD" w:rsidP="00983099">
      <w:pPr>
        <w:pStyle w:val="Heading1"/>
        <w:sectPr w:rsidR="007E40FD" w:rsidSect="00D53B7E">
          <w:pgSz w:w="12240" w:h="15840"/>
          <w:pgMar w:top="1440" w:right="1440" w:bottom="1440" w:left="1440" w:header="720" w:footer="720" w:gutter="0"/>
          <w:cols w:space="720"/>
          <w:docGrid w:linePitch="360"/>
        </w:sectPr>
      </w:pPr>
      <w:bookmarkStart w:id="195" w:name="_Upgrades_Selection_Choices"/>
      <w:bookmarkEnd w:id="195"/>
    </w:p>
    <w:p w:rsidR="00774B26" w:rsidRPr="00983099" w:rsidRDefault="00C478F4" w:rsidP="00695B1B">
      <w:pPr>
        <w:pStyle w:val="Heading1"/>
      </w:pPr>
      <w:bookmarkStart w:id="196" w:name="_Toc528922348"/>
      <w:r>
        <w:lastRenderedPageBreak/>
        <w:t>Front End</w:t>
      </w:r>
      <w:bookmarkStart w:id="197" w:name="_Menu_Flow"/>
      <w:bookmarkStart w:id="198" w:name="_Toc240199190"/>
      <w:bookmarkEnd w:id="184"/>
      <w:bookmarkEnd w:id="196"/>
      <w:bookmarkEnd w:id="197"/>
    </w:p>
    <w:p w:rsidR="00616111" w:rsidRPr="00616111" w:rsidRDefault="00A54DA3" w:rsidP="00616111">
      <w:pPr>
        <w:pStyle w:val="Heading2"/>
      </w:pPr>
      <w:bookmarkStart w:id="199" w:name="_Toc528922349"/>
      <w:r w:rsidRPr="008C14A8">
        <w:t>Menu Flow</w:t>
      </w:r>
      <w:bookmarkEnd w:id="198"/>
      <w:bookmarkEnd w:id="199"/>
    </w:p>
    <w:p w:rsidR="00820B52" w:rsidRDefault="0060107F" w:rsidP="00983099">
      <w:pPr>
        <w:pStyle w:val="Body2"/>
      </w:pPr>
      <w:r>
        <w:rPr>
          <w:noProof/>
          <w:lang w:bidi="ar-SA"/>
        </w:rPr>
        <mc:AlternateContent>
          <mc:Choice Requires="wps">
            <w:drawing>
              <wp:anchor distT="0" distB="0" distL="114300" distR="114300" simplePos="0" relativeHeight="251660288" behindDoc="0" locked="0" layoutInCell="1" allowOverlap="1">
                <wp:simplePos x="0" y="0"/>
                <wp:positionH relativeFrom="column">
                  <wp:posOffset>131445</wp:posOffset>
                </wp:positionH>
                <wp:positionV relativeFrom="paragraph">
                  <wp:posOffset>67310</wp:posOffset>
                </wp:positionV>
                <wp:extent cx="3743325" cy="478790"/>
                <wp:effectExtent l="13335" t="12065" r="5715" b="13970"/>
                <wp:wrapNone/>
                <wp:docPr id="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478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26B93" id="Rectangle 30" o:spid="_x0000_s1026" style="position:absolute;margin-left:10.35pt;margin-top:5.3pt;width:294.75pt;height:3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"/>
            </w:pict>
          </mc:Fallback>
        </mc:AlternateContent>
      </w:r>
    </w:p>
    <w:p w:rsidR="00616111" w:rsidRDefault="00616111" w:rsidP="00983099">
      <w:pPr>
        <w:pStyle w:val="Body2"/>
      </w:pPr>
    </w:p>
    <w:p w:rsidR="00616111" w:rsidRDefault="00616111" w:rsidP="00983099">
      <w:pPr>
        <w:pStyle w:val="Body2"/>
      </w:pPr>
    </w:p>
    <w:p w:rsidR="00616111" w:rsidRDefault="00616111" w:rsidP="00983099">
      <w:pPr>
        <w:pStyle w:val="Body2"/>
      </w:pPr>
    </w:p>
    <w:p w:rsidR="00B21B1A" w:rsidRPr="005D749B" w:rsidRDefault="00B21B1A" w:rsidP="00983099">
      <w:pPr>
        <w:pStyle w:val="Heading3"/>
      </w:pPr>
      <w:bookmarkStart w:id="200" w:name="_Toc240199193"/>
      <w:r w:rsidRPr="005D749B">
        <w:t>Main Menu</w:t>
      </w:r>
    </w:p>
    <w:p w:rsidR="00635A71" w:rsidRPr="005D749B" w:rsidRDefault="00B81600" w:rsidP="00635A71">
      <w:pPr>
        <w:pStyle w:val="Body3"/>
      </w:pPr>
      <w:r>
        <w:t>The main menu of Wings Over Avalon is very straightforward and easy to follow. Each option branches off into more options, or in some cases is a single-option selection (like Exit Game).</w:t>
      </w:r>
    </w:p>
    <w:p w:rsidR="00BD3D69" w:rsidRPr="005D749B" w:rsidRDefault="00B81600" w:rsidP="009269A3">
      <w:pPr>
        <w:pStyle w:val="ListParagraph"/>
      </w:pPr>
      <w:r>
        <w:t>New Game</w:t>
      </w:r>
      <w:r>
        <w:tab/>
      </w:r>
    </w:p>
    <w:p w:rsidR="00BD3D69" w:rsidRPr="005D749B" w:rsidRDefault="00B81600" w:rsidP="009269A3">
      <w:pPr>
        <w:pStyle w:val="ListParagraph"/>
      </w:pPr>
      <w:r>
        <w:t>Start Game</w:t>
      </w:r>
    </w:p>
    <w:p w:rsidR="00BD3D69" w:rsidRPr="005D749B" w:rsidRDefault="00B81600" w:rsidP="009269A3">
      <w:pPr>
        <w:pStyle w:val="ListParagraph"/>
      </w:pPr>
      <w:r>
        <w:t>Online</w:t>
      </w:r>
    </w:p>
    <w:p w:rsidR="00BD3D69" w:rsidRPr="005D749B" w:rsidRDefault="00B81600" w:rsidP="009269A3">
      <w:pPr>
        <w:pStyle w:val="ListParagraph"/>
      </w:pPr>
      <w:r>
        <w:t>Endless Mode</w:t>
      </w:r>
    </w:p>
    <w:p w:rsidR="005D749B" w:rsidRDefault="00B81600" w:rsidP="009269A3">
      <w:pPr>
        <w:pStyle w:val="ListParagraph"/>
      </w:pPr>
      <w:r>
        <w:t>Records</w:t>
      </w:r>
    </w:p>
    <w:p w:rsidR="00B81600" w:rsidRDefault="00B81600" w:rsidP="009269A3">
      <w:pPr>
        <w:pStyle w:val="ListParagraph"/>
      </w:pPr>
      <w:r>
        <w:t>Options</w:t>
      </w:r>
    </w:p>
    <w:p w:rsidR="00B81600" w:rsidRPr="0081350B" w:rsidRDefault="00B81600" w:rsidP="009269A3">
      <w:pPr>
        <w:pStyle w:val="ListParagraph"/>
      </w:pPr>
      <w:r>
        <w:t>Exit Game</w:t>
      </w:r>
    </w:p>
    <w:p w:rsidR="005D749B" w:rsidRPr="005D749B" w:rsidRDefault="00B81600" w:rsidP="005D749B">
      <w:pPr>
        <w:pStyle w:val="GameText"/>
      </w:pPr>
      <w:r>
        <w:t xml:space="preserve">The menu screen itself features an F35 Lightning in the background fly over Virenis. </w:t>
      </w:r>
    </w:p>
    <w:p w:rsidR="00FD0581" w:rsidRPr="005D749B" w:rsidRDefault="00B81600" w:rsidP="005D749B">
      <w:pPr>
        <w:pStyle w:val="Heading3"/>
      </w:pPr>
      <w:r>
        <w:t>Records</w:t>
      </w:r>
    </w:p>
    <w:p w:rsidR="005D749B" w:rsidRPr="005D749B" w:rsidRDefault="00B81600" w:rsidP="009269A3">
      <w:pPr>
        <w:pStyle w:val="ListParagraph"/>
      </w:pPr>
      <w:r>
        <w:t>Kill Count</w:t>
      </w:r>
      <w:r>
        <w:tab/>
      </w:r>
    </w:p>
    <w:p w:rsidR="005D749B" w:rsidRPr="005D749B" w:rsidRDefault="00B81600" w:rsidP="009269A3">
      <w:pPr>
        <w:pStyle w:val="ListParagraph"/>
      </w:pPr>
      <w:r>
        <w:t>Time played</w:t>
      </w:r>
    </w:p>
    <w:p w:rsidR="004A032C" w:rsidRDefault="00B81600" w:rsidP="009269A3">
      <w:pPr>
        <w:pStyle w:val="ListParagraph"/>
      </w:pPr>
      <w:r>
        <w:t>Online</w:t>
      </w:r>
      <w:r w:rsidR="00231731">
        <w:t xml:space="preserve"> Stats</w:t>
      </w:r>
    </w:p>
    <w:p w:rsidR="00231731" w:rsidRDefault="00231731" w:rsidP="00231731">
      <w:pPr>
        <w:pStyle w:val="ListParagraph"/>
        <w:numPr>
          <w:ilvl w:val="1"/>
          <w:numId w:val="2"/>
        </w:numPr>
      </w:pPr>
      <w:r>
        <w:t>Online Matches Played</w:t>
      </w:r>
    </w:p>
    <w:p w:rsidR="00231731" w:rsidRDefault="00231731" w:rsidP="00231731">
      <w:pPr>
        <w:pStyle w:val="ListParagraph"/>
        <w:numPr>
          <w:ilvl w:val="1"/>
          <w:numId w:val="2"/>
        </w:numPr>
      </w:pPr>
      <w:r>
        <w:lastRenderedPageBreak/>
        <w:t>Online Matches Won</w:t>
      </w:r>
    </w:p>
    <w:p w:rsidR="00231731" w:rsidRPr="005D749B" w:rsidRDefault="00231731" w:rsidP="00231731">
      <w:pPr>
        <w:pStyle w:val="ListParagraph"/>
      </w:pPr>
      <w:r>
        <w:t>Achievements</w:t>
      </w:r>
    </w:p>
    <w:p w:rsidR="005D749B" w:rsidRPr="005D749B" w:rsidRDefault="005D749B" w:rsidP="009269A3">
      <w:pPr>
        <w:pStyle w:val="ListParagraph"/>
      </w:pPr>
      <w:r w:rsidRPr="005D749B">
        <w:t>Back</w:t>
      </w:r>
    </w:p>
    <w:p w:rsidR="00CD6A3A" w:rsidRPr="008A3735" w:rsidRDefault="00231731" w:rsidP="005D749B">
      <w:pPr>
        <w:pStyle w:val="GameText"/>
      </w:pPr>
      <w:r>
        <w:t>The Records screen will also feature the F35 Lightning flying over Virenis in the background.</w:t>
      </w:r>
    </w:p>
    <w:p w:rsidR="00B21B1A" w:rsidRDefault="00B21B1A" w:rsidP="00983099">
      <w:pPr>
        <w:pStyle w:val="Heading3"/>
      </w:pPr>
      <w:bookmarkStart w:id="201" w:name="_Options_Menus"/>
      <w:bookmarkEnd w:id="200"/>
      <w:bookmarkEnd w:id="201"/>
      <w:r w:rsidRPr="007C493F">
        <w:t>Options Menu</w:t>
      </w:r>
      <w:r w:rsidR="00E53169">
        <w:t>s</w:t>
      </w:r>
    </w:p>
    <w:p w:rsidR="00E53169" w:rsidRPr="00FC6D71" w:rsidRDefault="00E53169" w:rsidP="00983099">
      <w:pPr>
        <w:pStyle w:val="Body3"/>
        <w:rPr>
          <w:b/>
          <w:u w:val="single"/>
        </w:rPr>
      </w:pPr>
      <w:r w:rsidRPr="00FC6D71">
        <w:rPr>
          <w:b/>
          <w:u w:val="single"/>
        </w:rPr>
        <w:t>From Main Menu:</w:t>
      </w:r>
    </w:p>
    <w:p w:rsidR="004A032C" w:rsidRDefault="00231731" w:rsidP="009269A3">
      <w:pPr>
        <w:pStyle w:val="ListParagraph"/>
      </w:pPr>
      <w:r>
        <w:t>Controls</w:t>
      </w:r>
    </w:p>
    <w:p w:rsidR="00B21B1A" w:rsidRDefault="00231731" w:rsidP="009269A3">
      <w:pPr>
        <w:pStyle w:val="ListParagraph"/>
      </w:pPr>
      <w:r>
        <w:t>Save Game</w:t>
      </w:r>
    </w:p>
    <w:p w:rsidR="00B21B1A" w:rsidRDefault="00231731" w:rsidP="009269A3">
      <w:pPr>
        <w:pStyle w:val="ListParagraph"/>
      </w:pPr>
      <w:r>
        <w:t>Graphics Options</w:t>
      </w:r>
    </w:p>
    <w:p w:rsidR="00231731" w:rsidRDefault="00231731" w:rsidP="009269A3">
      <w:pPr>
        <w:pStyle w:val="ListParagraph"/>
      </w:pPr>
      <w:r>
        <w:t>Audio Options</w:t>
      </w:r>
    </w:p>
    <w:p w:rsidR="00231731" w:rsidRDefault="00231731" w:rsidP="009269A3">
      <w:pPr>
        <w:pStyle w:val="ListParagraph"/>
      </w:pPr>
      <w:r>
        <w:t>Help</w:t>
      </w:r>
    </w:p>
    <w:p w:rsidR="00231731" w:rsidRDefault="00231731" w:rsidP="009269A3">
      <w:pPr>
        <w:pStyle w:val="ListParagraph"/>
      </w:pPr>
      <w:r>
        <w:t>Back</w:t>
      </w:r>
    </w:p>
    <w:p w:rsidR="00BD7377" w:rsidRPr="00B21B1A" w:rsidRDefault="00231731" w:rsidP="005D749B">
      <w:pPr>
        <w:pStyle w:val="GameText"/>
      </w:pPr>
      <w:r>
        <w:t>Under volume options there are sliders for Master Volume, Music Vo</w:t>
      </w:r>
      <w:r w:rsidR="000638D2">
        <w:t>lume, Sound Effects Volume, and a checkbox for 3D Audio.</w:t>
      </w:r>
    </w:p>
    <w:p w:rsidR="00B21B1A" w:rsidRDefault="00B21B1A" w:rsidP="0081350B">
      <w:pPr>
        <w:pStyle w:val="Heading3"/>
      </w:pPr>
      <w:bookmarkStart w:id="202" w:name="_Upgrade_Page"/>
      <w:bookmarkStart w:id="203" w:name="_Help_Menu"/>
      <w:bookmarkEnd w:id="202"/>
      <w:bookmarkEnd w:id="203"/>
      <w:r w:rsidRPr="0081350B">
        <w:t>Help Menu</w:t>
      </w:r>
      <w:r w:rsidR="0081350B" w:rsidRPr="0081350B">
        <w:t xml:space="preserve"> (main)</w:t>
      </w:r>
    </w:p>
    <w:p w:rsidR="000638D2" w:rsidRPr="000638D2" w:rsidRDefault="000638D2" w:rsidP="000638D2">
      <w:pPr>
        <w:ind w:left="720"/>
      </w:pPr>
      <w:r>
        <w:t xml:space="preserve">                      The Help menu will automatically launch the tutorial when accessed, however it will allow the player to skip to any part of the tutorial to find out what they need to know.</w:t>
      </w:r>
    </w:p>
    <w:p w:rsidR="000638D2" w:rsidRPr="000638D2" w:rsidRDefault="000638D2" w:rsidP="000638D2"/>
    <w:p w:rsidR="00C478F4" w:rsidRDefault="00C0394B" w:rsidP="00616111">
      <w:pPr>
        <w:pStyle w:val="Heading3"/>
      </w:pPr>
      <w:r>
        <w:t>Credits</w:t>
      </w:r>
    </w:p>
    <w:p w:rsidR="000638D2" w:rsidRPr="000638D2" w:rsidRDefault="000638D2" w:rsidP="000638D2">
      <w:pPr>
        <w:ind w:left="1440"/>
      </w:pPr>
      <w:r>
        <w:t xml:space="preserve">       The credits can only be viewed upon completion of the game.</w:t>
      </w:r>
    </w:p>
    <w:p w:rsidR="00FE604D" w:rsidRDefault="00FE604D" w:rsidP="00983099">
      <w:pPr>
        <w:pStyle w:val="Heading3"/>
      </w:pPr>
      <w:bookmarkStart w:id="204" w:name="_Toc240199196"/>
      <w:r>
        <w:t>Pause Menu</w:t>
      </w:r>
      <w:bookmarkEnd w:id="204"/>
    </w:p>
    <w:p w:rsidR="000638D2" w:rsidRPr="000638D2" w:rsidRDefault="000638D2" w:rsidP="000638D2">
      <w:pPr>
        <w:ind w:left="1440"/>
      </w:pPr>
      <w:r>
        <w:lastRenderedPageBreak/>
        <w:t xml:space="preserve">       The pause menu contains three options: resume, options, quit. Options breaks down into the normal options menu, minus the ability to save the game. The help menu accessed in-game will give mission-specific help as well as a few general bits of help.</w:t>
      </w:r>
    </w:p>
    <w:p w:rsidR="00562B8C" w:rsidRPr="00774B26" w:rsidRDefault="00562B8C" w:rsidP="00983099">
      <w:pPr>
        <w:pStyle w:val="Heading2"/>
      </w:pPr>
      <w:bookmarkStart w:id="205" w:name="_Toc240199197"/>
      <w:bookmarkStart w:id="206" w:name="_Toc528922350"/>
      <w:r w:rsidRPr="00774B26">
        <w:t xml:space="preserve">Saving and </w:t>
      </w:r>
      <w:r w:rsidR="00B67967" w:rsidRPr="00774B26">
        <w:t>R</w:t>
      </w:r>
      <w:r w:rsidRPr="00774B26">
        <w:t>esuming</w:t>
      </w:r>
      <w:bookmarkEnd w:id="205"/>
      <w:bookmarkEnd w:id="206"/>
    </w:p>
    <w:p w:rsidR="00562B8C" w:rsidRPr="00562B8C" w:rsidRDefault="00562B8C" w:rsidP="00983099">
      <w:pPr>
        <w:pStyle w:val="Heading3"/>
      </w:pPr>
      <w:bookmarkStart w:id="207" w:name="_Saving"/>
      <w:bookmarkStart w:id="208" w:name="_Toc240199198"/>
      <w:bookmarkEnd w:id="207"/>
      <w:r>
        <w:t>Saving</w:t>
      </w:r>
      <w:bookmarkEnd w:id="208"/>
    </w:p>
    <w:p w:rsidR="00F30D35" w:rsidRDefault="00C40F7A" w:rsidP="00983099">
      <w:pPr>
        <w:pStyle w:val="Body3"/>
      </w:pPr>
      <w:r>
        <w:t xml:space="preserve">Saving </w:t>
      </w:r>
      <w:r w:rsidR="00F30D35">
        <w:t xml:space="preserve">is </w:t>
      </w:r>
      <w:r>
        <w:t xml:space="preserve">recorded </w:t>
      </w:r>
      <w:r w:rsidR="00F30D35">
        <w:t>whenever:</w:t>
      </w:r>
    </w:p>
    <w:p w:rsidR="00F30D35" w:rsidRDefault="002E1BB4" w:rsidP="00616111">
      <w:pPr>
        <w:pStyle w:val="NumberedList"/>
        <w:numPr>
          <w:ilvl w:val="1"/>
          <w:numId w:val="3"/>
        </w:numPr>
      </w:pPr>
      <w:r>
        <w:t>The player completes a mission.</w:t>
      </w:r>
    </w:p>
    <w:p w:rsidR="002E1BB4" w:rsidRDefault="002E1BB4" w:rsidP="00616111">
      <w:pPr>
        <w:pStyle w:val="NumberedList"/>
        <w:numPr>
          <w:ilvl w:val="1"/>
          <w:numId w:val="3"/>
        </w:numPr>
      </w:pPr>
      <w:r>
        <w:t>The player quits the game.</w:t>
      </w:r>
    </w:p>
    <w:p w:rsidR="002E1BB4" w:rsidRDefault="002E1BB4" w:rsidP="00616111">
      <w:pPr>
        <w:pStyle w:val="NumberedList"/>
        <w:numPr>
          <w:ilvl w:val="1"/>
          <w:numId w:val="3"/>
        </w:numPr>
      </w:pPr>
      <w:r>
        <w:t>The player elects to save the game.</w:t>
      </w:r>
    </w:p>
    <w:p w:rsidR="00784418" w:rsidRPr="008A3735" w:rsidRDefault="00C40F7A" w:rsidP="00983099">
      <w:pPr>
        <w:pStyle w:val="Body3"/>
        <w:rPr>
          <w:b/>
          <w:u w:val="single"/>
        </w:rPr>
      </w:pPr>
      <w:r w:rsidRPr="008A3735">
        <w:rPr>
          <w:b/>
          <w:u w:val="single"/>
        </w:rPr>
        <w:t>The following Game S</w:t>
      </w:r>
      <w:r w:rsidR="00784418" w:rsidRPr="008A3735">
        <w:rPr>
          <w:b/>
          <w:u w:val="single"/>
        </w:rPr>
        <w:t>tate data should be saved:</w:t>
      </w:r>
    </w:p>
    <w:p w:rsidR="00563E57" w:rsidRDefault="002E1BB4" w:rsidP="009269A3">
      <w:pPr>
        <w:pStyle w:val="ListParagraph"/>
      </w:pPr>
      <w:r>
        <w:t>Mission completion</w:t>
      </w:r>
    </w:p>
    <w:p w:rsidR="002E1BB4" w:rsidRDefault="002E1BB4" w:rsidP="009269A3">
      <w:pPr>
        <w:pStyle w:val="ListParagraph"/>
      </w:pPr>
      <w:r>
        <w:t>Kill Count</w:t>
      </w:r>
    </w:p>
    <w:p w:rsidR="002E1BB4" w:rsidRDefault="002E1BB4" w:rsidP="009269A3">
      <w:pPr>
        <w:pStyle w:val="ListParagraph"/>
      </w:pPr>
      <w:r>
        <w:t>Time Played</w:t>
      </w:r>
    </w:p>
    <w:p w:rsidR="002E1BB4" w:rsidRPr="005D64D3" w:rsidRDefault="002E1BB4" w:rsidP="009269A3">
      <w:pPr>
        <w:pStyle w:val="ListParagraph"/>
      </w:pPr>
      <w:r>
        <w:t>Achievements</w:t>
      </w:r>
    </w:p>
    <w:p w:rsidR="00C478F4" w:rsidRDefault="00562B8C" w:rsidP="00983099">
      <w:pPr>
        <w:pStyle w:val="Heading3"/>
      </w:pPr>
      <w:bookmarkStart w:id="209" w:name="_Toc240199199"/>
      <w:r>
        <w:t>Resuming</w:t>
      </w:r>
      <w:bookmarkEnd w:id="209"/>
    </w:p>
    <w:p w:rsidR="00656D01" w:rsidRPr="002E1BB4" w:rsidRDefault="002E1BB4" w:rsidP="00983099">
      <w:pPr>
        <w:pStyle w:val="Body3"/>
      </w:pPr>
      <w:r>
        <w:t>If the game is interrupted (ex. If the player tabs out while not paused, if the game is minimized while not pause) then the game will resume on the pause screen.</w:t>
      </w:r>
    </w:p>
    <w:p w:rsidR="00F30D35" w:rsidRPr="002E1BB4" w:rsidRDefault="002E1BB4" w:rsidP="00983099">
      <w:pPr>
        <w:pStyle w:val="Body3"/>
      </w:pPr>
      <w:r>
        <w:t>If the game is restarted it will resume on the main menu. If a mission is restarted the game will resume at the start of the mission.</w:t>
      </w:r>
      <w:r w:rsidR="00656D01" w:rsidRPr="002E1BB4">
        <w:t xml:space="preserve"> </w:t>
      </w:r>
    </w:p>
    <w:p w:rsidR="00562B8C" w:rsidRPr="00774B26" w:rsidRDefault="00E74D11" w:rsidP="00983099">
      <w:pPr>
        <w:pStyle w:val="Heading2"/>
      </w:pPr>
      <w:bookmarkStart w:id="210" w:name="_Help_Screens"/>
      <w:bookmarkStart w:id="211" w:name="_Toc240199201"/>
      <w:bookmarkStart w:id="212" w:name="_Toc528922351"/>
      <w:bookmarkEnd w:id="210"/>
      <w:r>
        <w:t xml:space="preserve">Help </w:t>
      </w:r>
      <w:bookmarkEnd w:id="211"/>
      <w:r w:rsidR="005C7A79">
        <w:t>Screens</w:t>
      </w:r>
      <w:bookmarkEnd w:id="212"/>
    </w:p>
    <w:p w:rsidR="00F30D35" w:rsidRDefault="00AC078F" w:rsidP="00983099">
      <w:pPr>
        <w:pStyle w:val="Body2"/>
      </w:pPr>
      <w:r>
        <w:t xml:space="preserve">There are two main help menus: </w:t>
      </w:r>
    </w:p>
    <w:p w:rsidR="00AC078F" w:rsidRDefault="00AC078F" w:rsidP="00AC078F">
      <w:pPr>
        <w:pStyle w:val="Body2"/>
        <w:numPr>
          <w:ilvl w:val="0"/>
          <w:numId w:val="15"/>
        </w:numPr>
      </w:pPr>
      <w:r>
        <w:lastRenderedPageBreak/>
        <w:t>Main Menu: The Main Menu help menu launches the tutorial with the ability to skip to whichever section the player needs.</w:t>
      </w:r>
    </w:p>
    <w:p w:rsidR="00AC078F" w:rsidRDefault="00AC078F" w:rsidP="00AC078F">
      <w:pPr>
        <w:pStyle w:val="Body2"/>
        <w:numPr>
          <w:ilvl w:val="0"/>
          <w:numId w:val="15"/>
        </w:numPr>
      </w:pPr>
      <w:r>
        <w:t>Mission Menu: If the help menu is accessed from the mission pause menu then the help menu displays mission-specific information.</w:t>
      </w:r>
    </w:p>
    <w:p w:rsidR="00562B8C" w:rsidRDefault="00563E57" w:rsidP="00AC078F">
      <w:pPr>
        <w:pStyle w:val="Heading3"/>
      </w:pPr>
      <w:r w:rsidRPr="00F30D35">
        <w:t>Help</w:t>
      </w:r>
      <w:r w:rsidR="00AC078F">
        <w:t xml:space="preserve"> Page Layout</w:t>
      </w:r>
    </w:p>
    <w:p w:rsidR="00AC078F" w:rsidRPr="00AC078F" w:rsidRDefault="00AC078F" w:rsidP="00AC078F">
      <w:pPr>
        <w:ind w:left="720"/>
      </w:pPr>
      <w:r>
        <w:t xml:space="preserve">      If the help information extends beyond one menu page then there will be an option to advance to the next page.</w:t>
      </w:r>
      <w:r w:rsidR="005243EC">
        <w:t xml:space="preserve"> If not it will be laid out on the one menu page.</w:t>
      </w:r>
    </w:p>
    <w:p w:rsidR="004B5B79" w:rsidRDefault="002E1BB4" w:rsidP="004B5B79">
      <w:pPr>
        <w:pStyle w:val="Heading2"/>
      </w:pPr>
      <w:bookmarkStart w:id="213" w:name="_Toc528922352"/>
      <w:r>
        <w:t>Endless Mode Leaderboards</w:t>
      </w:r>
      <w:bookmarkEnd w:id="213"/>
    </w:p>
    <w:p w:rsidR="005243EC" w:rsidRPr="005243EC" w:rsidRDefault="005243EC" w:rsidP="005243EC">
      <w:r>
        <w:t>The Endless Mode Leaderboards are contained within a zoomed-in view of the F35’s cockpit windscreen, and contain three list options: Friends, Worldwide, and Personal. The options can be switched and will display appropriate information within the Leaderboard screen.</w:t>
      </w:r>
    </w:p>
    <w:p w:rsidR="00E53169" w:rsidRDefault="00647214" w:rsidP="005243EC">
      <w:pPr>
        <w:pStyle w:val="Heading1"/>
      </w:pPr>
      <w:bookmarkStart w:id="214" w:name="_Toc240199208"/>
      <w:bookmarkStart w:id="215" w:name="_Toc528922353"/>
      <w:bookmarkStart w:id="216" w:name="_Toc240199202"/>
      <w:r>
        <w:t>Content</w:t>
      </w:r>
      <w:bookmarkEnd w:id="214"/>
      <w:bookmarkEnd w:id="215"/>
    </w:p>
    <w:p w:rsidR="00AE4DA5" w:rsidRDefault="00774B26" w:rsidP="00983099">
      <w:pPr>
        <w:pStyle w:val="Heading2"/>
      </w:pPr>
      <w:bookmarkStart w:id="217" w:name="_Characters"/>
      <w:bookmarkStart w:id="218" w:name="_Toc528922354"/>
      <w:bookmarkEnd w:id="217"/>
      <w:r>
        <w:t>Character Animations</w:t>
      </w:r>
      <w:bookmarkEnd w:id="218"/>
    </w:p>
    <w:p w:rsidR="005243EC" w:rsidRDefault="005243EC" w:rsidP="005243EC">
      <w:pPr>
        <w:pStyle w:val="ListParagraph"/>
      </w:pPr>
      <w:r>
        <w:t>The only character animations necessary, other than all of the flight physics and animations, are for characters involved in cutscenes. Those characters are:</w:t>
      </w:r>
    </w:p>
    <w:p w:rsidR="005243EC" w:rsidRDefault="005243EC" w:rsidP="005243EC">
      <w:pPr>
        <w:pStyle w:val="ListParagraph"/>
        <w:numPr>
          <w:ilvl w:val="1"/>
          <w:numId w:val="2"/>
        </w:numPr>
      </w:pPr>
      <w:r>
        <w:t>Razorback</w:t>
      </w:r>
    </w:p>
    <w:p w:rsidR="005243EC" w:rsidRDefault="005243EC" w:rsidP="005243EC">
      <w:pPr>
        <w:pStyle w:val="ListParagraph"/>
        <w:numPr>
          <w:ilvl w:val="1"/>
          <w:numId w:val="2"/>
        </w:numPr>
      </w:pPr>
      <w:r>
        <w:t>Prowler 1</w:t>
      </w:r>
    </w:p>
    <w:p w:rsidR="0070204D" w:rsidRDefault="0070204D" w:rsidP="0070204D">
      <w:pPr>
        <w:pStyle w:val="ListParagraph"/>
        <w:numPr>
          <w:ilvl w:val="1"/>
          <w:numId w:val="2"/>
        </w:numPr>
      </w:pPr>
      <w:r>
        <w:t>Base Commander (Post-Mission 1 cutscene)</w:t>
      </w:r>
    </w:p>
    <w:p w:rsidR="005243EC" w:rsidRDefault="005243EC" w:rsidP="005243EC">
      <w:pPr>
        <w:pStyle w:val="ListParagraph"/>
        <w:numPr>
          <w:ilvl w:val="1"/>
          <w:numId w:val="2"/>
        </w:numPr>
      </w:pPr>
      <w:r>
        <w:t>Arrowhead</w:t>
      </w:r>
    </w:p>
    <w:p w:rsidR="005243EC" w:rsidRDefault="005243EC" w:rsidP="005243EC">
      <w:pPr>
        <w:pStyle w:val="ListParagraph"/>
        <w:numPr>
          <w:ilvl w:val="1"/>
          <w:numId w:val="2"/>
        </w:numPr>
      </w:pPr>
      <w:r>
        <w:t>Tachyon 1</w:t>
      </w:r>
    </w:p>
    <w:p w:rsidR="005243EC" w:rsidRDefault="005243EC" w:rsidP="005243EC">
      <w:pPr>
        <w:pStyle w:val="ListParagraph"/>
        <w:numPr>
          <w:ilvl w:val="1"/>
          <w:numId w:val="2"/>
        </w:numPr>
      </w:pPr>
      <w:r>
        <w:t>Zephyr 1</w:t>
      </w:r>
    </w:p>
    <w:p w:rsidR="0070204D" w:rsidRDefault="0070204D" w:rsidP="005243EC">
      <w:pPr>
        <w:pStyle w:val="ListParagraph"/>
        <w:numPr>
          <w:ilvl w:val="1"/>
          <w:numId w:val="2"/>
        </w:numPr>
      </w:pPr>
      <w:r>
        <w:t>Phoenix</w:t>
      </w:r>
    </w:p>
    <w:p w:rsidR="0070204D" w:rsidRDefault="0070204D" w:rsidP="005243EC">
      <w:pPr>
        <w:pStyle w:val="ListParagraph"/>
        <w:numPr>
          <w:ilvl w:val="1"/>
          <w:numId w:val="2"/>
        </w:numPr>
      </w:pPr>
      <w:r>
        <w:lastRenderedPageBreak/>
        <w:t>15 or so different enemy pilots (background characters)</w:t>
      </w:r>
    </w:p>
    <w:p w:rsidR="0070204D" w:rsidRPr="00BD1236" w:rsidRDefault="0070204D" w:rsidP="005243EC">
      <w:pPr>
        <w:pStyle w:val="ListParagraph"/>
        <w:numPr>
          <w:ilvl w:val="1"/>
          <w:numId w:val="2"/>
        </w:numPr>
      </w:pPr>
      <w:r>
        <w:t>25 or so allied pilots (background characters)</w:t>
      </w:r>
    </w:p>
    <w:p w:rsidR="003C42D0" w:rsidRDefault="00D245A4" w:rsidP="00983099">
      <w:pPr>
        <w:pStyle w:val="Heading2"/>
      </w:pPr>
      <w:bookmarkStart w:id="219" w:name="_Environment"/>
      <w:bookmarkStart w:id="220" w:name="_Vertex_Coloring_Effects"/>
      <w:bookmarkStart w:id="221" w:name="_Toc528922355"/>
      <w:bookmarkEnd w:id="219"/>
      <w:bookmarkEnd w:id="220"/>
      <w:r>
        <w:t>NPC</w:t>
      </w:r>
      <w:r w:rsidR="003C42D0">
        <w:t xml:space="preserve"> List</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950"/>
        <w:gridCol w:w="1135"/>
        <w:gridCol w:w="1080"/>
        <w:gridCol w:w="4255"/>
      </w:tblGrid>
      <w:tr w:rsidR="0070204D" w:rsidTr="00497968">
        <w:trPr>
          <w:jc w:val="center"/>
        </w:trPr>
        <w:tc>
          <w:tcPr>
            <w:tcW w:w="1950" w:type="dxa"/>
            <w:shd w:val="clear" w:color="auto" w:fill="00B050"/>
          </w:tcPr>
          <w:p w:rsidR="0070204D" w:rsidRPr="00BE3F85" w:rsidRDefault="0070204D" w:rsidP="003C42D0">
            <w:pPr>
              <w:rPr>
                <w:b/>
              </w:rPr>
            </w:pPr>
            <w:r>
              <w:rPr>
                <w:b/>
              </w:rPr>
              <w:t>Guest Name</w:t>
            </w:r>
          </w:p>
        </w:tc>
        <w:tc>
          <w:tcPr>
            <w:tcW w:w="1135" w:type="dxa"/>
            <w:shd w:val="clear" w:color="auto" w:fill="00B050"/>
          </w:tcPr>
          <w:p w:rsidR="0070204D" w:rsidRDefault="0070204D" w:rsidP="003C42D0">
            <w:pPr>
              <w:rPr>
                <w:b/>
              </w:rPr>
            </w:pPr>
            <w:r>
              <w:rPr>
                <w:b/>
              </w:rPr>
              <w:t>Missiles Needed To Kill</w:t>
            </w:r>
          </w:p>
        </w:tc>
        <w:tc>
          <w:tcPr>
            <w:tcW w:w="1080" w:type="dxa"/>
            <w:shd w:val="clear" w:color="auto" w:fill="00B050"/>
          </w:tcPr>
          <w:p w:rsidR="0070204D" w:rsidRDefault="0070204D" w:rsidP="003C42D0">
            <w:pPr>
              <w:rPr>
                <w:b/>
              </w:rPr>
            </w:pPr>
            <w:r>
              <w:rPr>
                <w:b/>
              </w:rPr>
              <w:t>Evasion Rate</w:t>
            </w:r>
          </w:p>
          <w:p w:rsidR="0070204D" w:rsidRDefault="0070204D" w:rsidP="003C42D0">
            <w:pPr>
              <w:rPr>
                <w:b/>
              </w:rPr>
            </w:pPr>
            <w:r>
              <w:rPr>
                <w:b/>
              </w:rPr>
              <w:t>(1-10)</w:t>
            </w:r>
          </w:p>
        </w:tc>
        <w:tc>
          <w:tcPr>
            <w:tcW w:w="4255" w:type="dxa"/>
            <w:shd w:val="clear" w:color="auto" w:fill="00B050"/>
          </w:tcPr>
          <w:p w:rsidR="0070204D" w:rsidRPr="00BE3F85" w:rsidRDefault="0070204D" w:rsidP="003C42D0">
            <w:pPr>
              <w:jc w:val="center"/>
              <w:rPr>
                <w:b/>
              </w:rPr>
            </w:pPr>
            <w:r>
              <w:rPr>
                <w:b/>
              </w:rPr>
              <w:t>NPC Description</w:t>
            </w:r>
          </w:p>
        </w:tc>
      </w:tr>
      <w:tr w:rsidR="0070204D" w:rsidTr="00497968">
        <w:trPr>
          <w:jc w:val="center"/>
        </w:trPr>
        <w:tc>
          <w:tcPr>
            <w:tcW w:w="1950" w:type="dxa"/>
            <w:shd w:val="clear" w:color="auto" w:fill="595959"/>
            <w:vAlign w:val="center"/>
          </w:tcPr>
          <w:p w:rsidR="0070204D" w:rsidRPr="002271A2" w:rsidRDefault="0070204D" w:rsidP="003C42D0">
            <w:pPr>
              <w:pStyle w:val="TableValue"/>
            </w:pPr>
          </w:p>
        </w:tc>
        <w:tc>
          <w:tcPr>
            <w:tcW w:w="1135" w:type="dxa"/>
            <w:shd w:val="clear" w:color="auto" w:fill="595959"/>
          </w:tcPr>
          <w:p w:rsidR="0070204D" w:rsidRPr="002271A2" w:rsidRDefault="0070204D" w:rsidP="003C42D0">
            <w:pPr>
              <w:pStyle w:val="TableValue"/>
            </w:pPr>
          </w:p>
        </w:tc>
        <w:tc>
          <w:tcPr>
            <w:tcW w:w="1080" w:type="dxa"/>
            <w:shd w:val="clear" w:color="auto" w:fill="595959"/>
          </w:tcPr>
          <w:p w:rsidR="0070204D" w:rsidRPr="002271A2" w:rsidRDefault="0070204D" w:rsidP="003C42D0">
            <w:pPr>
              <w:pStyle w:val="TableValue"/>
            </w:pPr>
          </w:p>
        </w:tc>
        <w:tc>
          <w:tcPr>
            <w:tcW w:w="4255" w:type="dxa"/>
            <w:shd w:val="clear" w:color="auto" w:fill="595959"/>
            <w:vAlign w:val="center"/>
          </w:tcPr>
          <w:p w:rsidR="0070204D" w:rsidRPr="002271A2" w:rsidRDefault="0070204D" w:rsidP="003C42D0">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r>
              <w:rPr>
                <w:b/>
              </w:rPr>
              <w:t>Shroud 1</w:t>
            </w:r>
          </w:p>
        </w:tc>
        <w:tc>
          <w:tcPr>
            <w:tcW w:w="1135" w:type="dxa"/>
            <w:shd w:val="clear" w:color="auto" w:fill="D9D9D9"/>
            <w:vAlign w:val="center"/>
          </w:tcPr>
          <w:p w:rsidR="0070204D" w:rsidRPr="00BA2E36" w:rsidRDefault="0070204D" w:rsidP="00DD60AD">
            <w:pPr>
              <w:pStyle w:val="TableValue"/>
            </w:pPr>
            <w:r>
              <w:t>2</w:t>
            </w:r>
          </w:p>
        </w:tc>
        <w:tc>
          <w:tcPr>
            <w:tcW w:w="1080" w:type="dxa"/>
            <w:shd w:val="clear" w:color="auto" w:fill="D9D9D9"/>
            <w:vAlign w:val="center"/>
          </w:tcPr>
          <w:p w:rsidR="0070204D" w:rsidRPr="00BA2E36" w:rsidRDefault="0070204D" w:rsidP="0070204D">
            <w:pPr>
              <w:pStyle w:val="TableValue"/>
              <w:ind w:left="0"/>
            </w:pPr>
            <w:r>
              <w:t>3</w:t>
            </w:r>
          </w:p>
        </w:tc>
        <w:tc>
          <w:tcPr>
            <w:tcW w:w="4255" w:type="dxa"/>
            <w:shd w:val="clear" w:color="auto" w:fill="D9D9D9"/>
            <w:vAlign w:val="center"/>
          </w:tcPr>
          <w:p w:rsidR="0070204D" w:rsidRPr="00BA2E36" w:rsidRDefault="0070204D" w:rsidP="00DD60AD">
            <w:pPr>
              <w:pStyle w:val="TableValue"/>
            </w:pPr>
            <w:r>
              <w:t>Shroud 1 is the leader of Shroud Team.</w:t>
            </w:r>
            <w:r w:rsidR="00593204">
              <w:t xml:space="preserve"> He is part of the first ace encounter in the game. He is also the first Ace Team Leader destroyed.</w:t>
            </w:r>
            <w:r w:rsidR="00162EA2">
              <w:t xml:space="preserve"> Shroud 1 and his team fly MIG-29’s.</w:t>
            </w:r>
          </w:p>
        </w:tc>
      </w:tr>
      <w:tr w:rsidR="0070204D" w:rsidTr="00497968">
        <w:trPr>
          <w:jc w:val="center"/>
        </w:trPr>
        <w:tc>
          <w:tcPr>
            <w:tcW w:w="1950" w:type="dxa"/>
            <w:shd w:val="clear" w:color="auto" w:fill="FFFFFF"/>
            <w:vAlign w:val="center"/>
          </w:tcPr>
          <w:p w:rsidR="0070204D" w:rsidRPr="00DD60AD" w:rsidRDefault="00593204" w:rsidP="00DD60AD">
            <w:pPr>
              <w:pStyle w:val="TableValue"/>
              <w:rPr>
                <w:b/>
              </w:rPr>
            </w:pPr>
            <w:r>
              <w:rPr>
                <w:b/>
              </w:rPr>
              <w:t>Tachyon 1</w:t>
            </w:r>
          </w:p>
        </w:tc>
        <w:tc>
          <w:tcPr>
            <w:tcW w:w="1135" w:type="dxa"/>
            <w:shd w:val="clear" w:color="auto" w:fill="FFFFFF"/>
            <w:vAlign w:val="center"/>
          </w:tcPr>
          <w:p w:rsidR="0070204D" w:rsidRPr="00BA2E36" w:rsidRDefault="00593204" w:rsidP="00DD60AD">
            <w:pPr>
              <w:pStyle w:val="TableValue"/>
            </w:pPr>
            <w:r>
              <w:t>3</w:t>
            </w:r>
          </w:p>
        </w:tc>
        <w:tc>
          <w:tcPr>
            <w:tcW w:w="1080" w:type="dxa"/>
            <w:shd w:val="clear" w:color="auto" w:fill="FFFFFF"/>
            <w:vAlign w:val="center"/>
          </w:tcPr>
          <w:p w:rsidR="0070204D" w:rsidRPr="00BA2E36" w:rsidRDefault="00593204" w:rsidP="00DD60AD">
            <w:pPr>
              <w:pStyle w:val="TableValue"/>
            </w:pPr>
            <w:r>
              <w:t>6</w:t>
            </w:r>
          </w:p>
        </w:tc>
        <w:tc>
          <w:tcPr>
            <w:tcW w:w="4255" w:type="dxa"/>
            <w:shd w:val="clear" w:color="auto" w:fill="FFFFFF"/>
            <w:vAlign w:val="center"/>
          </w:tcPr>
          <w:p w:rsidR="0070204D" w:rsidRPr="00BA2E36" w:rsidRDefault="00593204" w:rsidP="00DD60AD">
            <w:pPr>
              <w:pStyle w:val="TableValue"/>
            </w:pPr>
            <w:r>
              <w:t>Tachyon 1 is the leader of Tachyon Team. He is part of the second ace encounter in the game. He and his team driver the player out of airspace JL4 at the end of mission 8. They are then shot down in mission 15B.</w:t>
            </w:r>
            <w:r w:rsidR="00162EA2">
              <w:t xml:space="preserve"> Tachyon 1 and his team fly FA-18 Super Hornets.</w:t>
            </w:r>
          </w:p>
        </w:tc>
      </w:tr>
      <w:tr w:rsidR="0070204D" w:rsidTr="00497968">
        <w:trPr>
          <w:jc w:val="center"/>
        </w:trPr>
        <w:tc>
          <w:tcPr>
            <w:tcW w:w="1950" w:type="dxa"/>
            <w:shd w:val="clear" w:color="auto" w:fill="D9D9D9"/>
            <w:vAlign w:val="center"/>
          </w:tcPr>
          <w:p w:rsidR="0070204D" w:rsidRPr="00DD60AD" w:rsidRDefault="00593204" w:rsidP="00DD60AD">
            <w:pPr>
              <w:pStyle w:val="TableValue"/>
              <w:rPr>
                <w:b/>
              </w:rPr>
            </w:pPr>
            <w:r>
              <w:rPr>
                <w:b/>
              </w:rPr>
              <w:t>Anvil 1</w:t>
            </w:r>
          </w:p>
        </w:tc>
        <w:tc>
          <w:tcPr>
            <w:tcW w:w="1135" w:type="dxa"/>
            <w:shd w:val="clear" w:color="auto" w:fill="D9D9D9"/>
            <w:vAlign w:val="center"/>
          </w:tcPr>
          <w:p w:rsidR="0070204D" w:rsidRPr="00BA2E36" w:rsidRDefault="00593204" w:rsidP="00DD60AD">
            <w:pPr>
              <w:pStyle w:val="TableValue"/>
            </w:pPr>
            <w:r>
              <w:t>2</w:t>
            </w:r>
          </w:p>
        </w:tc>
        <w:tc>
          <w:tcPr>
            <w:tcW w:w="1080" w:type="dxa"/>
            <w:shd w:val="clear" w:color="auto" w:fill="D9D9D9"/>
            <w:vAlign w:val="center"/>
          </w:tcPr>
          <w:p w:rsidR="0070204D" w:rsidRPr="00BA2E36" w:rsidRDefault="00593204" w:rsidP="00DD60AD">
            <w:pPr>
              <w:pStyle w:val="TableValue"/>
            </w:pPr>
            <w:r>
              <w:t>4</w:t>
            </w:r>
          </w:p>
        </w:tc>
        <w:tc>
          <w:tcPr>
            <w:tcW w:w="4255" w:type="dxa"/>
            <w:shd w:val="clear" w:color="auto" w:fill="D9D9D9"/>
            <w:vAlign w:val="center"/>
          </w:tcPr>
          <w:p w:rsidR="0070204D" w:rsidRPr="00BA2E36" w:rsidRDefault="00593204" w:rsidP="00DD60AD">
            <w:pPr>
              <w:pStyle w:val="TableValue"/>
            </w:pPr>
            <w:r>
              <w:t>Anvil 1 is the lead</w:t>
            </w:r>
            <w:r w:rsidR="00162EA2">
              <w:t>er of Anvil team, and is part of the third ace encounter in the game. Even though he is part of the third encounter his team is the second team shot down by Viper Team, in mission 10B. Anvil 1 and his team fly Typhoons.</w:t>
            </w:r>
          </w:p>
        </w:tc>
      </w:tr>
      <w:tr w:rsidR="0070204D" w:rsidTr="00497968">
        <w:trPr>
          <w:jc w:val="center"/>
        </w:trPr>
        <w:tc>
          <w:tcPr>
            <w:tcW w:w="1950" w:type="dxa"/>
            <w:shd w:val="clear" w:color="auto" w:fill="FFFFFF"/>
            <w:vAlign w:val="center"/>
          </w:tcPr>
          <w:p w:rsidR="0070204D" w:rsidRPr="00DD60AD" w:rsidRDefault="00162EA2" w:rsidP="00DD60AD">
            <w:pPr>
              <w:pStyle w:val="TableValue"/>
              <w:rPr>
                <w:b/>
              </w:rPr>
            </w:pPr>
            <w:r>
              <w:rPr>
                <w:b/>
              </w:rPr>
              <w:t>Zephyr 1</w:t>
            </w:r>
          </w:p>
        </w:tc>
        <w:tc>
          <w:tcPr>
            <w:tcW w:w="1135" w:type="dxa"/>
            <w:shd w:val="clear" w:color="auto" w:fill="FFFFFF"/>
            <w:vAlign w:val="center"/>
          </w:tcPr>
          <w:p w:rsidR="0070204D" w:rsidRPr="00BA2E36" w:rsidRDefault="00162EA2" w:rsidP="00DD60AD">
            <w:pPr>
              <w:pStyle w:val="TableValue"/>
            </w:pPr>
            <w:r>
              <w:t>3</w:t>
            </w:r>
          </w:p>
        </w:tc>
        <w:tc>
          <w:tcPr>
            <w:tcW w:w="1080" w:type="dxa"/>
            <w:shd w:val="clear" w:color="auto" w:fill="FFFFFF"/>
            <w:vAlign w:val="center"/>
          </w:tcPr>
          <w:p w:rsidR="0070204D" w:rsidRPr="00BA2E36" w:rsidRDefault="00162EA2" w:rsidP="00DD60AD">
            <w:pPr>
              <w:pStyle w:val="TableValue"/>
            </w:pPr>
            <w:r>
              <w:t>8</w:t>
            </w:r>
          </w:p>
        </w:tc>
        <w:tc>
          <w:tcPr>
            <w:tcW w:w="4255" w:type="dxa"/>
            <w:shd w:val="clear" w:color="auto" w:fill="FFFFFF"/>
            <w:vAlign w:val="center"/>
          </w:tcPr>
          <w:p w:rsidR="0070204D" w:rsidRPr="00BA2E36" w:rsidRDefault="00162EA2" w:rsidP="00DD60AD">
            <w:pPr>
              <w:pStyle w:val="TableValue"/>
            </w:pPr>
            <w:r>
              <w:t>Zephyr 1 is the leader of Zephyr team, and is part of the fourth ace encounter in the game. Zephyr Team, and Zephyr 1, are shot down at the end of mission 23B. Zephyr 1 and his team fly MIG-35s.</w:t>
            </w:r>
          </w:p>
        </w:tc>
      </w:tr>
      <w:tr w:rsidR="0070204D" w:rsidTr="00497968">
        <w:trPr>
          <w:jc w:val="center"/>
        </w:trPr>
        <w:tc>
          <w:tcPr>
            <w:tcW w:w="1950" w:type="dxa"/>
            <w:shd w:val="clear" w:color="auto" w:fill="D9D9D9"/>
            <w:vAlign w:val="center"/>
          </w:tcPr>
          <w:p w:rsidR="0070204D" w:rsidRPr="00DD60AD" w:rsidRDefault="00162EA2" w:rsidP="00DD60AD">
            <w:pPr>
              <w:pStyle w:val="TableValue"/>
              <w:rPr>
                <w:b/>
              </w:rPr>
            </w:pPr>
            <w:r>
              <w:rPr>
                <w:b/>
              </w:rPr>
              <w:t>Phoenix</w:t>
            </w:r>
          </w:p>
        </w:tc>
        <w:tc>
          <w:tcPr>
            <w:tcW w:w="1135" w:type="dxa"/>
            <w:shd w:val="clear" w:color="auto" w:fill="D9D9D9"/>
            <w:vAlign w:val="center"/>
          </w:tcPr>
          <w:p w:rsidR="0070204D" w:rsidRPr="00BA2E36" w:rsidRDefault="00162EA2" w:rsidP="00091340">
            <w:pPr>
              <w:pStyle w:val="TableValue"/>
            </w:pPr>
            <w:r>
              <w:t>20</w:t>
            </w:r>
          </w:p>
        </w:tc>
        <w:tc>
          <w:tcPr>
            <w:tcW w:w="1080" w:type="dxa"/>
            <w:shd w:val="clear" w:color="auto" w:fill="D9D9D9"/>
            <w:vAlign w:val="center"/>
          </w:tcPr>
          <w:p w:rsidR="0070204D" w:rsidRPr="00BA2E36" w:rsidRDefault="00162EA2" w:rsidP="00091340">
            <w:pPr>
              <w:pStyle w:val="TableValue"/>
            </w:pPr>
            <w:r>
              <w:t>10</w:t>
            </w:r>
          </w:p>
        </w:tc>
        <w:tc>
          <w:tcPr>
            <w:tcW w:w="4255" w:type="dxa"/>
            <w:shd w:val="clear" w:color="auto" w:fill="D9D9D9"/>
            <w:vAlign w:val="center"/>
          </w:tcPr>
          <w:p w:rsidR="0070204D" w:rsidRPr="00BA2E36" w:rsidRDefault="00162EA2" w:rsidP="00DD60AD">
            <w:pPr>
              <w:pStyle w:val="TableValue"/>
            </w:pPr>
            <w:r>
              <w:t xml:space="preserve">Phoenix is the final ace encountered in Wings Over Avalon. He makes his first appearance in mission </w:t>
            </w:r>
            <w:r w:rsidR="00421CD2">
              <w:t>22A, 22B, and mission 25C. He is shot down in mission 27. He flies the KOR-872 Phoenix.</w:t>
            </w:r>
          </w:p>
        </w:tc>
      </w:tr>
      <w:tr w:rsidR="0070204D" w:rsidTr="00497968">
        <w:trPr>
          <w:jc w:val="center"/>
        </w:trPr>
        <w:tc>
          <w:tcPr>
            <w:tcW w:w="1950" w:type="dxa"/>
            <w:shd w:val="clear" w:color="auto" w:fill="FFFFFF"/>
            <w:vAlign w:val="center"/>
          </w:tcPr>
          <w:p w:rsidR="0070204D" w:rsidRPr="00DD60AD" w:rsidRDefault="0070204D" w:rsidP="00DD60AD">
            <w:pPr>
              <w:pStyle w:val="TableValue"/>
              <w:rPr>
                <w:b/>
              </w:rPr>
            </w:pPr>
          </w:p>
        </w:tc>
        <w:tc>
          <w:tcPr>
            <w:tcW w:w="1135" w:type="dxa"/>
            <w:shd w:val="clear" w:color="auto" w:fill="FFFFFF"/>
            <w:vAlign w:val="center"/>
          </w:tcPr>
          <w:p w:rsidR="0070204D" w:rsidRPr="00BA2E36" w:rsidRDefault="0070204D" w:rsidP="00DD60AD">
            <w:pPr>
              <w:pStyle w:val="TableValue"/>
            </w:pPr>
          </w:p>
        </w:tc>
        <w:tc>
          <w:tcPr>
            <w:tcW w:w="1080" w:type="dxa"/>
            <w:shd w:val="clear" w:color="auto" w:fill="FFFFFF"/>
            <w:vAlign w:val="center"/>
          </w:tcPr>
          <w:p w:rsidR="0070204D" w:rsidRPr="00BA2E36" w:rsidRDefault="0070204D" w:rsidP="00DD60AD">
            <w:pPr>
              <w:pStyle w:val="TableValue"/>
            </w:pPr>
          </w:p>
        </w:tc>
        <w:tc>
          <w:tcPr>
            <w:tcW w:w="4255" w:type="dxa"/>
            <w:shd w:val="clear" w:color="auto" w:fill="FFFFFF"/>
            <w:vAlign w:val="center"/>
          </w:tcPr>
          <w:p w:rsidR="0070204D" w:rsidRPr="00BA2E36"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p>
        </w:tc>
        <w:tc>
          <w:tcPr>
            <w:tcW w:w="1135" w:type="dxa"/>
            <w:shd w:val="clear" w:color="auto" w:fill="D9D9D9"/>
            <w:vAlign w:val="center"/>
          </w:tcPr>
          <w:p w:rsidR="0070204D" w:rsidRPr="00BA2E36" w:rsidRDefault="0070204D" w:rsidP="00DD60AD">
            <w:pPr>
              <w:pStyle w:val="TableValue"/>
            </w:pPr>
          </w:p>
        </w:tc>
        <w:tc>
          <w:tcPr>
            <w:tcW w:w="1080" w:type="dxa"/>
            <w:shd w:val="clear" w:color="auto" w:fill="D9D9D9"/>
            <w:vAlign w:val="center"/>
          </w:tcPr>
          <w:p w:rsidR="0070204D" w:rsidRPr="00BA2E36" w:rsidRDefault="0070204D" w:rsidP="00DD60AD">
            <w:pPr>
              <w:pStyle w:val="TableValue"/>
            </w:pPr>
          </w:p>
        </w:tc>
        <w:tc>
          <w:tcPr>
            <w:tcW w:w="4255" w:type="dxa"/>
            <w:shd w:val="clear" w:color="auto" w:fill="D9D9D9"/>
            <w:vAlign w:val="center"/>
          </w:tcPr>
          <w:p w:rsidR="0070204D" w:rsidRPr="00BA2E36"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p>
        </w:tc>
        <w:tc>
          <w:tcPr>
            <w:tcW w:w="1135" w:type="dxa"/>
            <w:shd w:val="clear" w:color="auto" w:fill="D9D9D9"/>
            <w:vAlign w:val="center"/>
          </w:tcPr>
          <w:p w:rsidR="0070204D" w:rsidRPr="00BA2E36" w:rsidRDefault="0070204D" w:rsidP="00DD60AD">
            <w:pPr>
              <w:pStyle w:val="TableValue"/>
            </w:pPr>
          </w:p>
        </w:tc>
        <w:tc>
          <w:tcPr>
            <w:tcW w:w="1080" w:type="dxa"/>
            <w:shd w:val="clear" w:color="auto" w:fill="D9D9D9"/>
            <w:vAlign w:val="center"/>
          </w:tcPr>
          <w:p w:rsidR="0070204D" w:rsidRPr="00BA2E36" w:rsidRDefault="0070204D" w:rsidP="00091340">
            <w:pPr>
              <w:pStyle w:val="TableValue"/>
            </w:pPr>
          </w:p>
        </w:tc>
        <w:tc>
          <w:tcPr>
            <w:tcW w:w="4255" w:type="dxa"/>
            <w:shd w:val="clear" w:color="auto" w:fill="D9D9D9"/>
            <w:vAlign w:val="center"/>
          </w:tcPr>
          <w:p w:rsidR="0070204D" w:rsidRPr="00E82824" w:rsidRDefault="0070204D" w:rsidP="00DD60AD">
            <w:pPr>
              <w:pStyle w:val="TableValue"/>
            </w:pPr>
          </w:p>
        </w:tc>
      </w:tr>
      <w:tr w:rsidR="0070204D" w:rsidTr="00497968">
        <w:trPr>
          <w:jc w:val="center"/>
        </w:trPr>
        <w:tc>
          <w:tcPr>
            <w:tcW w:w="1950" w:type="dxa"/>
            <w:shd w:val="clear" w:color="auto" w:fill="FFFFFF"/>
            <w:vAlign w:val="center"/>
          </w:tcPr>
          <w:p w:rsidR="0070204D" w:rsidRPr="00DD60AD" w:rsidRDefault="0070204D" w:rsidP="00DD60AD">
            <w:pPr>
              <w:pStyle w:val="TableValue"/>
              <w:rPr>
                <w:b/>
              </w:rPr>
            </w:pPr>
          </w:p>
        </w:tc>
        <w:tc>
          <w:tcPr>
            <w:tcW w:w="1135" w:type="dxa"/>
            <w:shd w:val="clear" w:color="auto" w:fill="FFFFFF"/>
            <w:vAlign w:val="center"/>
          </w:tcPr>
          <w:p w:rsidR="0070204D" w:rsidRPr="00BA2E36" w:rsidRDefault="0070204D" w:rsidP="00DD60AD">
            <w:pPr>
              <w:pStyle w:val="TableValue"/>
            </w:pPr>
          </w:p>
        </w:tc>
        <w:tc>
          <w:tcPr>
            <w:tcW w:w="1080" w:type="dxa"/>
            <w:shd w:val="clear" w:color="auto" w:fill="FFFFFF"/>
            <w:vAlign w:val="center"/>
          </w:tcPr>
          <w:p w:rsidR="0070204D" w:rsidRPr="00BA2E36" w:rsidRDefault="0070204D" w:rsidP="00091340">
            <w:pPr>
              <w:pStyle w:val="TableValue"/>
            </w:pPr>
          </w:p>
        </w:tc>
        <w:tc>
          <w:tcPr>
            <w:tcW w:w="4255" w:type="dxa"/>
            <w:shd w:val="clear" w:color="auto" w:fill="FFFFFF"/>
            <w:vAlign w:val="center"/>
          </w:tcPr>
          <w:p w:rsidR="0070204D" w:rsidRPr="00E82824"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p>
        </w:tc>
        <w:tc>
          <w:tcPr>
            <w:tcW w:w="1135" w:type="dxa"/>
            <w:shd w:val="clear" w:color="auto" w:fill="D9D9D9"/>
            <w:vAlign w:val="center"/>
          </w:tcPr>
          <w:p w:rsidR="0070204D" w:rsidRPr="00BA2E36" w:rsidRDefault="0070204D" w:rsidP="00DD60AD">
            <w:pPr>
              <w:pStyle w:val="TableValue"/>
            </w:pPr>
          </w:p>
        </w:tc>
        <w:tc>
          <w:tcPr>
            <w:tcW w:w="1080" w:type="dxa"/>
            <w:shd w:val="clear" w:color="auto" w:fill="D9D9D9"/>
            <w:vAlign w:val="center"/>
          </w:tcPr>
          <w:p w:rsidR="0070204D" w:rsidRPr="00BA2E36" w:rsidRDefault="0070204D" w:rsidP="00DD60AD">
            <w:pPr>
              <w:pStyle w:val="TableValue"/>
            </w:pPr>
          </w:p>
        </w:tc>
        <w:tc>
          <w:tcPr>
            <w:tcW w:w="4255" w:type="dxa"/>
            <w:shd w:val="clear" w:color="auto" w:fill="D9D9D9"/>
            <w:vAlign w:val="center"/>
          </w:tcPr>
          <w:p w:rsidR="0070204D" w:rsidRPr="00E82824" w:rsidRDefault="0070204D" w:rsidP="00DD60AD">
            <w:pPr>
              <w:pStyle w:val="TableValue"/>
            </w:pPr>
          </w:p>
        </w:tc>
      </w:tr>
      <w:tr w:rsidR="0070204D" w:rsidTr="00497968">
        <w:trPr>
          <w:jc w:val="center"/>
        </w:trPr>
        <w:tc>
          <w:tcPr>
            <w:tcW w:w="1950" w:type="dxa"/>
            <w:shd w:val="clear" w:color="auto" w:fill="FFFFFF"/>
            <w:vAlign w:val="center"/>
          </w:tcPr>
          <w:p w:rsidR="0070204D" w:rsidRPr="00DD60AD" w:rsidRDefault="0070204D" w:rsidP="00DD60AD">
            <w:pPr>
              <w:pStyle w:val="TableValue"/>
              <w:rPr>
                <w:b/>
              </w:rPr>
            </w:pPr>
          </w:p>
        </w:tc>
        <w:tc>
          <w:tcPr>
            <w:tcW w:w="1135" w:type="dxa"/>
            <w:shd w:val="clear" w:color="auto" w:fill="FFFFFF"/>
            <w:vAlign w:val="center"/>
          </w:tcPr>
          <w:p w:rsidR="0070204D" w:rsidRPr="00BA2E36" w:rsidRDefault="0070204D" w:rsidP="00091340">
            <w:pPr>
              <w:pStyle w:val="TableValue"/>
            </w:pPr>
          </w:p>
        </w:tc>
        <w:tc>
          <w:tcPr>
            <w:tcW w:w="1080" w:type="dxa"/>
            <w:shd w:val="clear" w:color="auto" w:fill="FFFFFF"/>
            <w:vAlign w:val="center"/>
          </w:tcPr>
          <w:p w:rsidR="0070204D" w:rsidRPr="00BA2E36" w:rsidRDefault="0070204D" w:rsidP="00091340">
            <w:pPr>
              <w:pStyle w:val="TableValue"/>
            </w:pPr>
          </w:p>
        </w:tc>
        <w:tc>
          <w:tcPr>
            <w:tcW w:w="4255" w:type="dxa"/>
            <w:shd w:val="clear" w:color="auto" w:fill="FFFFFF"/>
            <w:vAlign w:val="center"/>
          </w:tcPr>
          <w:p w:rsidR="0070204D" w:rsidRPr="00E82824"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color w:val="7030A0"/>
                <w:u w:val="single"/>
              </w:rPr>
            </w:pPr>
          </w:p>
        </w:tc>
        <w:tc>
          <w:tcPr>
            <w:tcW w:w="1135" w:type="dxa"/>
            <w:shd w:val="clear" w:color="auto" w:fill="D9D9D9"/>
            <w:vAlign w:val="center"/>
          </w:tcPr>
          <w:p w:rsidR="0070204D" w:rsidRPr="00BA2E36" w:rsidRDefault="0070204D" w:rsidP="00DD60AD">
            <w:pPr>
              <w:pStyle w:val="TableValue"/>
            </w:pPr>
          </w:p>
        </w:tc>
        <w:tc>
          <w:tcPr>
            <w:tcW w:w="1080" w:type="dxa"/>
            <w:shd w:val="clear" w:color="auto" w:fill="D9D9D9"/>
            <w:vAlign w:val="center"/>
          </w:tcPr>
          <w:p w:rsidR="0070204D" w:rsidRPr="00BA2E36" w:rsidRDefault="0070204D" w:rsidP="00DD60AD">
            <w:pPr>
              <w:pStyle w:val="TableValue"/>
            </w:pPr>
          </w:p>
        </w:tc>
        <w:tc>
          <w:tcPr>
            <w:tcW w:w="4255" w:type="dxa"/>
            <w:shd w:val="clear" w:color="auto" w:fill="D9D9D9"/>
            <w:vAlign w:val="center"/>
          </w:tcPr>
          <w:p w:rsidR="0070204D" w:rsidRPr="00E82824" w:rsidRDefault="0070204D" w:rsidP="00DD60AD">
            <w:pPr>
              <w:pStyle w:val="TableValue"/>
            </w:pPr>
          </w:p>
        </w:tc>
      </w:tr>
      <w:tr w:rsidR="0070204D" w:rsidTr="00497968">
        <w:trPr>
          <w:jc w:val="center"/>
        </w:trPr>
        <w:tc>
          <w:tcPr>
            <w:tcW w:w="1950" w:type="dxa"/>
            <w:shd w:val="clear" w:color="auto" w:fill="FFFFFF"/>
            <w:vAlign w:val="center"/>
          </w:tcPr>
          <w:p w:rsidR="0070204D" w:rsidRPr="00DD60AD" w:rsidRDefault="0070204D" w:rsidP="00DD60AD">
            <w:pPr>
              <w:pStyle w:val="TableValue"/>
              <w:rPr>
                <w:b/>
              </w:rPr>
            </w:pPr>
          </w:p>
        </w:tc>
        <w:tc>
          <w:tcPr>
            <w:tcW w:w="1135" w:type="dxa"/>
            <w:shd w:val="clear" w:color="auto" w:fill="FFFFFF"/>
            <w:vAlign w:val="center"/>
          </w:tcPr>
          <w:p w:rsidR="0070204D" w:rsidRPr="00BA2E36" w:rsidRDefault="0070204D" w:rsidP="00091340">
            <w:pPr>
              <w:pStyle w:val="TableValue"/>
            </w:pPr>
          </w:p>
        </w:tc>
        <w:tc>
          <w:tcPr>
            <w:tcW w:w="1080" w:type="dxa"/>
            <w:shd w:val="clear" w:color="auto" w:fill="FFFFFF"/>
            <w:vAlign w:val="center"/>
          </w:tcPr>
          <w:p w:rsidR="0070204D" w:rsidRPr="00BA2E36" w:rsidRDefault="0070204D" w:rsidP="00091340">
            <w:pPr>
              <w:pStyle w:val="TableValue"/>
            </w:pPr>
          </w:p>
        </w:tc>
        <w:tc>
          <w:tcPr>
            <w:tcW w:w="4255" w:type="dxa"/>
            <w:shd w:val="clear" w:color="auto" w:fill="FFFFFF"/>
            <w:vAlign w:val="center"/>
          </w:tcPr>
          <w:p w:rsidR="0070204D" w:rsidRPr="00E82824"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p>
        </w:tc>
        <w:tc>
          <w:tcPr>
            <w:tcW w:w="1135" w:type="dxa"/>
            <w:shd w:val="clear" w:color="auto" w:fill="D9D9D9"/>
            <w:vAlign w:val="center"/>
          </w:tcPr>
          <w:p w:rsidR="0070204D" w:rsidRPr="00BA2E36" w:rsidRDefault="0070204D" w:rsidP="00091340">
            <w:pPr>
              <w:pStyle w:val="TableValue"/>
            </w:pPr>
          </w:p>
        </w:tc>
        <w:tc>
          <w:tcPr>
            <w:tcW w:w="1080" w:type="dxa"/>
            <w:shd w:val="clear" w:color="auto" w:fill="D9D9D9"/>
            <w:vAlign w:val="center"/>
          </w:tcPr>
          <w:p w:rsidR="0070204D" w:rsidRPr="00BA2E36" w:rsidRDefault="0070204D" w:rsidP="00091340">
            <w:pPr>
              <w:pStyle w:val="TableValue"/>
            </w:pPr>
          </w:p>
        </w:tc>
        <w:tc>
          <w:tcPr>
            <w:tcW w:w="4255" w:type="dxa"/>
            <w:shd w:val="clear" w:color="auto" w:fill="D9D9D9"/>
            <w:vAlign w:val="center"/>
          </w:tcPr>
          <w:p w:rsidR="0070204D" w:rsidRPr="00E82824" w:rsidRDefault="0070204D" w:rsidP="00DD60AD">
            <w:pPr>
              <w:pStyle w:val="TableValue"/>
            </w:pPr>
          </w:p>
        </w:tc>
      </w:tr>
      <w:tr w:rsidR="0070204D" w:rsidTr="00497968">
        <w:trPr>
          <w:jc w:val="center"/>
        </w:trPr>
        <w:tc>
          <w:tcPr>
            <w:tcW w:w="1950" w:type="dxa"/>
            <w:shd w:val="clear" w:color="auto" w:fill="FFFFFF"/>
            <w:vAlign w:val="center"/>
          </w:tcPr>
          <w:p w:rsidR="0070204D" w:rsidRPr="00DD60AD" w:rsidRDefault="0070204D" w:rsidP="00DD60AD">
            <w:pPr>
              <w:pStyle w:val="TableValue"/>
              <w:rPr>
                <w:b/>
                <w:color w:val="7030A0"/>
                <w:u w:val="single"/>
              </w:rPr>
            </w:pPr>
          </w:p>
        </w:tc>
        <w:tc>
          <w:tcPr>
            <w:tcW w:w="1135" w:type="dxa"/>
            <w:shd w:val="clear" w:color="auto" w:fill="FFFFFF"/>
            <w:vAlign w:val="center"/>
          </w:tcPr>
          <w:p w:rsidR="0070204D" w:rsidRPr="00BA2E36" w:rsidRDefault="0070204D" w:rsidP="00DD60AD">
            <w:pPr>
              <w:pStyle w:val="TableValue"/>
            </w:pPr>
          </w:p>
        </w:tc>
        <w:tc>
          <w:tcPr>
            <w:tcW w:w="1080" w:type="dxa"/>
            <w:shd w:val="clear" w:color="auto" w:fill="FFFFFF"/>
            <w:vAlign w:val="center"/>
          </w:tcPr>
          <w:p w:rsidR="0070204D" w:rsidRPr="00BA2E36" w:rsidRDefault="0070204D" w:rsidP="00DD60AD">
            <w:pPr>
              <w:pStyle w:val="TableValue"/>
            </w:pPr>
          </w:p>
        </w:tc>
        <w:tc>
          <w:tcPr>
            <w:tcW w:w="4255" w:type="dxa"/>
            <w:shd w:val="clear" w:color="auto" w:fill="FFFFFF"/>
            <w:vAlign w:val="center"/>
          </w:tcPr>
          <w:p w:rsidR="0070204D" w:rsidRPr="00E82824"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p>
        </w:tc>
        <w:tc>
          <w:tcPr>
            <w:tcW w:w="1135" w:type="dxa"/>
            <w:shd w:val="clear" w:color="auto" w:fill="D9D9D9"/>
            <w:vAlign w:val="center"/>
          </w:tcPr>
          <w:p w:rsidR="0070204D" w:rsidRPr="00BA2E36" w:rsidRDefault="0070204D" w:rsidP="00DD60AD">
            <w:pPr>
              <w:pStyle w:val="TableValue"/>
            </w:pPr>
          </w:p>
        </w:tc>
        <w:tc>
          <w:tcPr>
            <w:tcW w:w="1080" w:type="dxa"/>
            <w:shd w:val="clear" w:color="auto" w:fill="D9D9D9"/>
            <w:vAlign w:val="center"/>
          </w:tcPr>
          <w:p w:rsidR="0070204D" w:rsidRPr="00BA2E36" w:rsidRDefault="0070204D" w:rsidP="00091340">
            <w:pPr>
              <w:pStyle w:val="TableValue"/>
            </w:pPr>
          </w:p>
        </w:tc>
        <w:tc>
          <w:tcPr>
            <w:tcW w:w="4255" w:type="dxa"/>
            <w:shd w:val="clear" w:color="auto" w:fill="D9D9D9"/>
            <w:vAlign w:val="center"/>
          </w:tcPr>
          <w:p w:rsidR="0070204D" w:rsidRPr="00E82824" w:rsidRDefault="0070204D" w:rsidP="00360232">
            <w:pPr>
              <w:pStyle w:val="TableValue"/>
            </w:pPr>
          </w:p>
        </w:tc>
      </w:tr>
      <w:tr w:rsidR="0070204D" w:rsidTr="00497968">
        <w:trPr>
          <w:jc w:val="center"/>
        </w:trPr>
        <w:tc>
          <w:tcPr>
            <w:tcW w:w="1950" w:type="dxa"/>
            <w:shd w:val="clear" w:color="auto" w:fill="FFFFFF"/>
            <w:vAlign w:val="center"/>
          </w:tcPr>
          <w:p w:rsidR="0070204D" w:rsidRPr="00DD60AD" w:rsidRDefault="0070204D" w:rsidP="00DD60AD">
            <w:pPr>
              <w:pStyle w:val="TableValue"/>
              <w:rPr>
                <w:b/>
              </w:rPr>
            </w:pPr>
          </w:p>
        </w:tc>
        <w:tc>
          <w:tcPr>
            <w:tcW w:w="1135" w:type="dxa"/>
            <w:shd w:val="clear" w:color="auto" w:fill="FFFF00"/>
            <w:vAlign w:val="center"/>
          </w:tcPr>
          <w:p w:rsidR="0070204D" w:rsidRPr="00BA2E36" w:rsidRDefault="0070204D" w:rsidP="00DD60AD">
            <w:pPr>
              <w:pStyle w:val="TableValue"/>
            </w:pPr>
          </w:p>
        </w:tc>
        <w:tc>
          <w:tcPr>
            <w:tcW w:w="1080" w:type="dxa"/>
            <w:shd w:val="clear" w:color="auto" w:fill="FFFF00"/>
            <w:vAlign w:val="center"/>
          </w:tcPr>
          <w:p w:rsidR="0070204D" w:rsidRPr="00BA2E36" w:rsidRDefault="0070204D" w:rsidP="00DD60AD">
            <w:pPr>
              <w:pStyle w:val="TableValue"/>
            </w:pPr>
          </w:p>
        </w:tc>
        <w:tc>
          <w:tcPr>
            <w:tcW w:w="4255" w:type="dxa"/>
            <w:shd w:val="clear" w:color="auto" w:fill="FFFFFF"/>
            <w:vAlign w:val="center"/>
          </w:tcPr>
          <w:p w:rsidR="0070204D" w:rsidRPr="00E82824" w:rsidRDefault="0070204D" w:rsidP="00DD60AD">
            <w:pPr>
              <w:pStyle w:val="TableValue"/>
            </w:pPr>
          </w:p>
        </w:tc>
      </w:tr>
      <w:tr w:rsidR="0070204D" w:rsidTr="00497968">
        <w:trPr>
          <w:jc w:val="center"/>
        </w:trPr>
        <w:tc>
          <w:tcPr>
            <w:tcW w:w="1950" w:type="dxa"/>
            <w:shd w:val="clear" w:color="auto" w:fill="595959"/>
            <w:vAlign w:val="center"/>
          </w:tcPr>
          <w:p w:rsidR="0070204D" w:rsidRPr="00BE3F85" w:rsidRDefault="0070204D" w:rsidP="003C42D0">
            <w:pPr>
              <w:pStyle w:val="TableValue"/>
              <w:rPr>
                <w:rFonts w:ascii="Calibri" w:hAnsi="Calibri"/>
              </w:rPr>
            </w:pPr>
          </w:p>
        </w:tc>
        <w:tc>
          <w:tcPr>
            <w:tcW w:w="1135" w:type="dxa"/>
            <w:shd w:val="clear" w:color="auto" w:fill="595959"/>
          </w:tcPr>
          <w:p w:rsidR="0070204D" w:rsidRPr="00BE3F85" w:rsidRDefault="0070204D" w:rsidP="003C42D0">
            <w:pPr>
              <w:pStyle w:val="TableValue"/>
              <w:rPr>
                <w:rFonts w:ascii="Calibri" w:hAnsi="Calibri"/>
              </w:rPr>
            </w:pPr>
          </w:p>
        </w:tc>
        <w:tc>
          <w:tcPr>
            <w:tcW w:w="1080" w:type="dxa"/>
            <w:shd w:val="clear" w:color="auto" w:fill="595959"/>
          </w:tcPr>
          <w:p w:rsidR="0070204D" w:rsidRPr="00BE3F85" w:rsidRDefault="0070204D" w:rsidP="003C42D0">
            <w:pPr>
              <w:pStyle w:val="TableValue"/>
              <w:rPr>
                <w:rFonts w:ascii="Calibri" w:hAnsi="Calibri"/>
              </w:rPr>
            </w:pPr>
          </w:p>
        </w:tc>
        <w:tc>
          <w:tcPr>
            <w:tcW w:w="4255" w:type="dxa"/>
            <w:shd w:val="clear" w:color="auto" w:fill="595959"/>
            <w:vAlign w:val="center"/>
          </w:tcPr>
          <w:p w:rsidR="0070204D" w:rsidRPr="00BE3F85" w:rsidRDefault="0070204D" w:rsidP="003C42D0">
            <w:pPr>
              <w:pStyle w:val="TableValue"/>
              <w:rPr>
                <w:rFonts w:ascii="Calibri" w:hAnsi="Calibri"/>
              </w:rPr>
            </w:pPr>
          </w:p>
        </w:tc>
      </w:tr>
    </w:tbl>
    <w:p w:rsidR="003C42D0" w:rsidRPr="003C42D0" w:rsidRDefault="003C42D0" w:rsidP="003C42D0"/>
    <w:p w:rsidR="00F800D5" w:rsidRDefault="00F800D5" w:rsidP="00F800D5">
      <w:pPr>
        <w:pStyle w:val="Heading2"/>
      </w:pPr>
      <w:bookmarkStart w:id="222" w:name="_Wedding_Planning_Categories"/>
      <w:bookmarkStart w:id="223" w:name="_Particle_and_SFX"/>
      <w:bookmarkStart w:id="224" w:name="_Toc528922356"/>
      <w:bookmarkEnd w:id="222"/>
      <w:bookmarkEnd w:id="223"/>
      <w:r>
        <w:t>SFX Assets</w:t>
      </w:r>
      <w:bookmarkEnd w:id="224"/>
    </w:p>
    <w:p w:rsidR="00F800D5" w:rsidRPr="00605C3A" w:rsidRDefault="00B3555D" w:rsidP="00F800D5">
      <w:pPr>
        <w:pStyle w:val="Body2"/>
      </w:pPr>
      <w:r>
        <w:lastRenderedPageBreak/>
        <w:t>For sound effects we will need a multitude of things, including:</w:t>
      </w:r>
    </w:p>
    <w:p w:rsidR="00F800D5" w:rsidRPr="00B3555D" w:rsidRDefault="00B3555D" w:rsidP="00F800D5">
      <w:pPr>
        <w:pStyle w:val="NewListStyle"/>
      </w:pPr>
      <w:r>
        <w:rPr>
          <w:b/>
        </w:rPr>
        <w:t>Distinctly different engine sounds for each aircraft</w:t>
      </w:r>
    </w:p>
    <w:p w:rsidR="00B3555D" w:rsidRPr="00B3555D" w:rsidRDefault="00B3555D" w:rsidP="00F800D5">
      <w:pPr>
        <w:pStyle w:val="NewListStyle"/>
      </w:pPr>
      <w:r>
        <w:rPr>
          <w:b/>
        </w:rPr>
        <w:t>Missile fire sounds</w:t>
      </w:r>
    </w:p>
    <w:p w:rsidR="00B3555D" w:rsidRPr="00B3555D" w:rsidRDefault="00B3555D" w:rsidP="00F800D5">
      <w:pPr>
        <w:pStyle w:val="NewListStyle"/>
      </w:pPr>
      <w:r>
        <w:rPr>
          <w:b/>
        </w:rPr>
        <w:t xml:space="preserve">Missile hit sounds </w:t>
      </w:r>
    </w:p>
    <w:p w:rsidR="00B3555D" w:rsidRPr="00B3555D" w:rsidRDefault="00B3555D" w:rsidP="00F800D5">
      <w:pPr>
        <w:pStyle w:val="NewListStyle"/>
      </w:pPr>
      <w:r>
        <w:rPr>
          <w:b/>
        </w:rPr>
        <w:t>Gun fire sounds</w:t>
      </w:r>
    </w:p>
    <w:p w:rsidR="00B3555D" w:rsidRPr="00B3555D" w:rsidRDefault="00B3555D" w:rsidP="00F800D5">
      <w:pPr>
        <w:pStyle w:val="NewListStyle"/>
      </w:pPr>
      <w:r>
        <w:rPr>
          <w:b/>
        </w:rPr>
        <w:t>Weapon switch sounds</w:t>
      </w:r>
    </w:p>
    <w:p w:rsidR="00B3555D" w:rsidRPr="00B3555D" w:rsidRDefault="00B3555D" w:rsidP="00F800D5">
      <w:pPr>
        <w:pStyle w:val="NewListStyle"/>
      </w:pPr>
      <w:r>
        <w:rPr>
          <w:b/>
        </w:rPr>
        <w:t>Lock-On sounds</w:t>
      </w:r>
    </w:p>
    <w:p w:rsidR="00B3555D" w:rsidRDefault="00B3555D" w:rsidP="00F800D5">
      <w:pPr>
        <w:pStyle w:val="NewListStyle"/>
      </w:pPr>
      <w:r>
        <w:rPr>
          <w:b/>
        </w:rPr>
        <w:t>Missile alerts</w:t>
      </w:r>
      <w:r w:rsidR="00864270">
        <w:rPr>
          <w:b/>
        </w:rPr>
        <w:t xml:space="preserve"> </w:t>
      </w:r>
    </w:p>
    <w:p w:rsidR="00101B29" w:rsidRDefault="00101B29" w:rsidP="00101B29">
      <w:pPr>
        <w:pStyle w:val="NewListStyle"/>
        <w:numPr>
          <w:ilvl w:val="0"/>
          <w:numId w:val="0"/>
        </w:numPr>
        <w:ind w:left="792" w:hanging="360"/>
      </w:pPr>
    </w:p>
    <w:p w:rsidR="007730E1" w:rsidRDefault="00864270" w:rsidP="00983099">
      <w:pPr>
        <w:pStyle w:val="Heading2"/>
      </w:pPr>
      <w:bookmarkStart w:id="225" w:name="_Toc528922357"/>
      <w:r>
        <w:t>Levels</w:t>
      </w:r>
      <w:bookmarkEnd w:id="225"/>
    </w:p>
    <w:p w:rsidR="00BD1236" w:rsidRDefault="00864270" w:rsidP="009269A3">
      <w:pPr>
        <w:pStyle w:val="ListParagraph"/>
      </w:pPr>
      <w:bookmarkStart w:id="226" w:name="_God_Types_and"/>
      <w:bookmarkStart w:id="227" w:name="_Hint_Messages"/>
      <w:bookmarkEnd w:id="226"/>
      <w:bookmarkEnd w:id="227"/>
      <w:r>
        <w:rPr>
          <w:u w:val="single"/>
        </w:rPr>
        <w:t>Missions 1-6</w:t>
      </w:r>
      <w:r>
        <w:t xml:space="preserve"> (Paths A, B, C), and 21 (Path C) are set in the skies over Avalon. There are a range of different terrain parts to avoid, including mountains in mission 3, and buildings in mission 5.</w:t>
      </w:r>
    </w:p>
    <w:p w:rsidR="00BD1236" w:rsidRDefault="00864270" w:rsidP="009269A3">
      <w:pPr>
        <w:pStyle w:val="ListParagraph"/>
      </w:pPr>
      <w:r>
        <w:rPr>
          <w:u w:val="single"/>
        </w:rPr>
        <w:t xml:space="preserve">Missions 7-27 (A Path, B Path), 7-20, 22-27 (Path C) </w:t>
      </w:r>
      <w:r w:rsidRPr="00864270">
        <w:t>are set in Virenis. There are many, many different terrain bits to avoid including houses, skyscrapers, mountains, hills, and canyon walls.</w:t>
      </w:r>
    </w:p>
    <w:p w:rsidR="00562B8C" w:rsidRPr="00A17474" w:rsidRDefault="00562B8C" w:rsidP="00A17474">
      <w:pPr>
        <w:pStyle w:val="Heading1"/>
      </w:pPr>
      <w:bookmarkStart w:id="228" w:name="_Downloadable_Content_(DLC)"/>
      <w:bookmarkStart w:id="229" w:name="_Controls"/>
      <w:bookmarkStart w:id="230" w:name="_Toc528922358"/>
      <w:bookmarkEnd w:id="228"/>
      <w:bookmarkEnd w:id="229"/>
      <w:r w:rsidRPr="00A17474">
        <w:t>Controls</w:t>
      </w:r>
      <w:bookmarkEnd w:id="216"/>
      <w:bookmarkEnd w:id="230"/>
    </w:p>
    <w:p w:rsidR="003F4B4E" w:rsidRDefault="003F4B4E" w:rsidP="00983099">
      <w:pPr>
        <w:pStyle w:val="Body2"/>
      </w:pPr>
      <w:r w:rsidRPr="003F4B4E">
        <w:t>General Control Mechanism</w:t>
      </w:r>
      <w:r w:rsidR="0047223B">
        <w:t>s</w:t>
      </w:r>
      <w:r w:rsidRPr="003F4B4E">
        <w:t>:</w:t>
      </w:r>
      <w:r w:rsidR="0047223B">
        <w:t xml:space="preserve"> Wings Over Avalon can be played with:</w:t>
      </w:r>
    </w:p>
    <w:p w:rsidR="0047223B" w:rsidRDefault="0047223B" w:rsidP="0047223B">
      <w:pPr>
        <w:pStyle w:val="Body2"/>
        <w:numPr>
          <w:ilvl w:val="0"/>
          <w:numId w:val="16"/>
        </w:numPr>
      </w:pPr>
      <w:r>
        <w:t>A Keyboard</w:t>
      </w:r>
    </w:p>
    <w:p w:rsidR="0047223B" w:rsidRDefault="0047223B" w:rsidP="0047223B">
      <w:pPr>
        <w:pStyle w:val="Body2"/>
        <w:numPr>
          <w:ilvl w:val="0"/>
          <w:numId w:val="16"/>
        </w:numPr>
      </w:pPr>
      <w:r>
        <w:t>A Playstation 3 or 4 controller</w:t>
      </w:r>
    </w:p>
    <w:p w:rsidR="0047223B" w:rsidRDefault="0047223B" w:rsidP="0047223B">
      <w:pPr>
        <w:pStyle w:val="Body2"/>
        <w:numPr>
          <w:ilvl w:val="0"/>
          <w:numId w:val="16"/>
        </w:numPr>
      </w:pPr>
      <w:r>
        <w:t>An Xbox 360 or Xbox One controller</w:t>
      </w:r>
    </w:p>
    <w:p w:rsidR="0047223B" w:rsidRPr="003F4B4E" w:rsidRDefault="0047223B" w:rsidP="0047223B">
      <w:pPr>
        <w:pStyle w:val="Body2"/>
        <w:numPr>
          <w:ilvl w:val="0"/>
          <w:numId w:val="16"/>
        </w:numPr>
      </w:pPr>
      <w:r>
        <w:t>A flight stick</w:t>
      </w:r>
    </w:p>
    <w:p w:rsidR="002848A9" w:rsidRDefault="00D245A4" w:rsidP="00983099">
      <w:pPr>
        <w:pStyle w:val="Heading3"/>
      </w:pPr>
      <w:r>
        <w:t>Layout and Description</w:t>
      </w:r>
    </w:p>
    <w:p w:rsidR="0047223B" w:rsidRPr="0047223B" w:rsidRDefault="0047223B" w:rsidP="0047223B">
      <w:pPr>
        <w:ind w:left="216"/>
      </w:pPr>
      <w:r>
        <w:lastRenderedPageBreak/>
        <w:t>The main item used for controlling the game will be a console controller (Playstation, Xbox). That is what the bulk of gameplay testing will be done on, as well.</w:t>
      </w:r>
    </w:p>
    <w:p w:rsidR="003C2F7A" w:rsidRDefault="003C2F7A" w:rsidP="00983099">
      <w:pPr>
        <w:pStyle w:val="Heading2"/>
      </w:pPr>
      <w:bookmarkStart w:id="231" w:name="_Toc528922359"/>
      <w:r w:rsidRPr="00376928">
        <w:t>Controls</w:t>
      </w:r>
      <w:r w:rsidR="00D245A4">
        <w:t xml:space="preserve"> Overview</w:t>
      </w:r>
      <w:r w:rsidR="003E2A3F">
        <w:t xml:space="preserve"> – Expert</w:t>
      </w:r>
      <w:bookmarkEnd w:id="231"/>
    </w:p>
    <w:p w:rsidR="003E2A3F" w:rsidRPr="003E2A3F" w:rsidRDefault="003E2A3F" w:rsidP="003E2A3F"/>
    <w:tbl>
      <w:tblPr>
        <w:tblpPr w:leftFromText="180" w:rightFromText="180" w:vertAnchor="text" w:horzAnchor="margin" w:tblpY="22"/>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20" w:firstRow="1" w:lastRow="0" w:firstColumn="0" w:lastColumn="0" w:noHBand="0" w:noVBand="1"/>
      </w:tblPr>
      <w:tblGrid>
        <w:gridCol w:w="3192"/>
        <w:gridCol w:w="3192"/>
        <w:gridCol w:w="3192"/>
      </w:tblGrid>
      <w:tr w:rsidR="003C2F7A" w:rsidRPr="00747ABF" w:rsidTr="003C2F7A">
        <w:tc>
          <w:tcPr>
            <w:tcW w:w="3192" w:type="dxa"/>
            <w:shd w:val="clear" w:color="auto" w:fill="000000"/>
          </w:tcPr>
          <w:p w:rsidR="003C2F7A" w:rsidRPr="00747ABF" w:rsidRDefault="003C2F7A" w:rsidP="00983099">
            <w:r w:rsidRPr="00747ABF">
              <w:t>Function</w:t>
            </w:r>
          </w:p>
        </w:tc>
        <w:tc>
          <w:tcPr>
            <w:tcW w:w="3192" w:type="dxa"/>
            <w:shd w:val="clear" w:color="auto" w:fill="000000"/>
          </w:tcPr>
          <w:p w:rsidR="003C2F7A" w:rsidRPr="00747ABF" w:rsidRDefault="009D1DB4" w:rsidP="00983099">
            <w:r>
              <w:t>Button</w:t>
            </w:r>
            <w:r w:rsidR="003C2F7A" w:rsidRPr="00747ABF">
              <w:t xml:space="preserve"> Event</w:t>
            </w:r>
          </w:p>
        </w:tc>
        <w:tc>
          <w:tcPr>
            <w:tcW w:w="3192" w:type="dxa"/>
            <w:shd w:val="clear" w:color="auto" w:fill="000000"/>
          </w:tcPr>
          <w:p w:rsidR="003C2F7A" w:rsidRPr="00747ABF" w:rsidRDefault="003C2F7A" w:rsidP="00983099">
            <w:r w:rsidRPr="00747ABF">
              <w:t>Screen / Mode</w:t>
            </w:r>
          </w:p>
        </w:tc>
      </w:tr>
      <w:tr w:rsidR="003C2F7A" w:rsidRPr="00747ABF" w:rsidTr="003C2F7A">
        <w:tc>
          <w:tcPr>
            <w:tcW w:w="3192" w:type="dxa"/>
            <w:shd w:val="clear" w:color="auto" w:fill="D9D9D9"/>
          </w:tcPr>
          <w:p w:rsidR="003C2F7A" w:rsidRPr="008A2D64" w:rsidRDefault="0047223B" w:rsidP="008A2D64">
            <w:pPr>
              <w:pStyle w:val="TableValue"/>
            </w:pPr>
            <w:r>
              <w:t>Left Stick X Axis</w:t>
            </w:r>
          </w:p>
        </w:tc>
        <w:tc>
          <w:tcPr>
            <w:tcW w:w="3192" w:type="dxa"/>
            <w:shd w:val="clear" w:color="auto" w:fill="D9D9D9"/>
          </w:tcPr>
          <w:p w:rsidR="003C2F7A" w:rsidRPr="008A2D64" w:rsidRDefault="0047223B" w:rsidP="008A2D64">
            <w:pPr>
              <w:pStyle w:val="TableValue"/>
            </w:pPr>
            <w:r>
              <w:t>Rolls the aircraft left or right depending on input.</w:t>
            </w:r>
          </w:p>
        </w:tc>
        <w:tc>
          <w:tcPr>
            <w:tcW w:w="3192" w:type="dxa"/>
            <w:shd w:val="clear" w:color="auto" w:fill="D9D9D9"/>
          </w:tcPr>
          <w:p w:rsidR="003C2F7A" w:rsidRPr="008A2D64" w:rsidRDefault="0047223B" w:rsidP="008A2D64">
            <w:pPr>
              <w:pStyle w:val="TableValue"/>
            </w:pPr>
            <w:r>
              <w:t>During gameplay, in any camera view.</w:t>
            </w:r>
          </w:p>
        </w:tc>
      </w:tr>
      <w:tr w:rsidR="003C2F7A" w:rsidRPr="00747ABF" w:rsidTr="003C2F7A">
        <w:tc>
          <w:tcPr>
            <w:tcW w:w="3192" w:type="dxa"/>
            <w:shd w:val="clear" w:color="auto" w:fill="F2F2F2"/>
          </w:tcPr>
          <w:p w:rsidR="003C2F7A" w:rsidRPr="008A2D64" w:rsidRDefault="0047223B" w:rsidP="008A2D64">
            <w:pPr>
              <w:pStyle w:val="TableValue"/>
            </w:pPr>
            <w:r>
              <w:t>Left Stick Y Axis</w:t>
            </w:r>
          </w:p>
        </w:tc>
        <w:tc>
          <w:tcPr>
            <w:tcW w:w="3192" w:type="dxa"/>
            <w:shd w:val="clear" w:color="auto" w:fill="F2F2F2"/>
          </w:tcPr>
          <w:p w:rsidR="003C2F7A" w:rsidRPr="008A2D64" w:rsidRDefault="0047223B" w:rsidP="008A2D64">
            <w:pPr>
              <w:pStyle w:val="TableValue"/>
            </w:pPr>
            <w:r>
              <w:t>Pitches the aircraft up or down depending on the input.</w:t>
            </w:r>
          </w:p>
        </w:tc>
        <w:tc>
          <w:tcPr>
            <w:tcW w:w="3192" w:type="dxa"/>
            <w:shd w:val="clear" w:color="auto" w:fill="F2F2F2"/>
          </w:tcPr>
          <w:p w:rsidR="003C2F7A" w:rsidRPr="008A2D64" w:rsidRDefault="0047223B" w:rsidP="008A2D64">
            <w:pPr>
              <w:pStyle w:val="TableValue"/>
            </w:pPr>
            <w:r>
              <w:t>During gameplay, in any camera view.</w:t>
            </w:r>
          </w:p>
        </w:tc>
      </w:tr>
      <w:tr w:rsidR="003E2A3F" w:rsidRPr="00747ABF" w:rsidTr="003E2A3F">
        <w:tc>
          <w:tcPr>
            <w:tcW w:w="3192" w:type="dxa"/>
            <w:shd w:val="clear" w:color="auto" w:fill="D9D9D9" w:themeFill="background1" w:themeFillShade="D9"/>
          </w:tcPr>
          <w:p w:rsidR="003E2A3F" w:rsidRDefault="003E2A3F" w:rsidP="008A2D64">
            <w:pPr>
              <w:pStyle w:val="TableValue"/>
            </w:pPr>
            <w:r>
              <w:t>Right Stick X Axis</w:t>
            </w:r>
          </w:p>
        </w:tc>
        <w:tc>
          <w:tcPr>
            <w:tcW w:w="3192" w:type="dxa"/>
            <w:shd w:val="clear" w:color="auto" w:fill="D9D9D9" w:themeFill="background1" w:themeFillShade="D9"/>
          </w:tcPr>
          <w:p w:rsidR="003E2A3F" w:rsidRDefault="003E2A3F" w:rsidP="008A2D64">
            <w:pPr>
              <w:pStyle w:val="TableValue"/>
            </w:pPr>
            <w:r>
              <w:t>Looks left or right depending on input.</w:t>
            </w:r>
          </w:p>
        </w:tc>
        <w:tc>
          <w:tcPr>
            <w:tcW w:w="3192" w:type="dxa"/>
            <w:shd w:val="clear" w:color="auto" w:fill="D9D9D9" w:themeFill="background1" w:themeFillShade="D9"/>
          </w:tcPr>
          <w:p w:rsidR="003E2A3F" w:rsidRDefault="003E2A3F" w:rsidP="008A2D64">
            <w:pPr>
              <w:pStyle w:val="TableValue"/>
            </w:pPr>
            <w:r>
              <w:t>During gameplay, in any camera view.</w:t>
            </w:r>
          </w:p>
        </w:tc>
      </w:tr>
      <w:tr w:rsidR="003E2A3F" w:rsidRPr="00747ABF" w:rsidTr="003C2F7A">
        <w:tc>
          <w:tcPr>
            <w:tcW w:w="3192" w:type="dxa"/>
            <w:shd w:val="clear" w:color="auto" w:fill="F2F2F2"/>
          </w:tcPr>
          <w:p w:rsidR="003E2A3F" w:rsidRDefault="003E2A3F" w:rsidP="008A2D64">
            <w:pPr>
              <w:pStyle w:val="TableValue"/>
            </w:pPr>
            <w:r>
              <w:t>Right Stick Y Axis</w:t>
            </w:r>
          </w:p>
        </w:tc>
        <w:tc>
          <w:tcPr>
            <w:tcW w:w="3192" w:type="dxa"/>
            <w:shd w:val="clear" w:color="auto" w:fill="F2F2F2"/>
          </w:tcPr>
          <w:p w:rsidR="003E2A3F" w:rsidRDefault="003E2A3F" w:rsidP="008A2D64">
            <w:pPr>
              <w:pStyle w:val="TableValue"/>
            </w:pPr>
            <w:r>
              <w:t>Looks up or down depending on input.</w:t>
            </w:r>
          </w:p>
        </w:tc>
        <w:tc>
          <w:tcPr>
            <w:tcW w:w="3192" w:type="dxa"/>
            <w:shd w:val="clear" w:color="auto" w:fill="F2F2F2"/>
          </w:tcPr>
          <w:p w:rsidR="003E2A3F" w:rsidRDefault="003E2A3F" w:rsidP="008A2D64">
            <w:pPr>
              <w:pStyle w:val="TableValue"/>
            </w:pPr>
            <w:r>
              <w:t>During gameplay, in any camera view.</w:t>
            </w:r>
          </w:p>
        </w:tc>
      </w:tr>
      <w:tr w:rsidR="003C2F7A" w:rsidRPr="00747ABF" w:rsidTr="003C2F7A">
        <w:tc>
          <w:tcPr>
            <w:tcW w:w="3192" w:type="dxa"/>
            <w:shd w:val="clear" w:color="auto" w:fill="D9D9D9"/>
          </w:tcPr>
          <w:p w:rsidR="003C2F7A" w:rsidRPr="008A2D64" w:rsidRDefault="0047223B" w:rsidP="008A2D64">
            <w:pPr>
              <w:pStyle w:val="TableValue"/>
            </w:pPr>
            <w:r>
              <w:t>A Button (Xbox) / X Button (Playstation)</w:t>
            </w:r>
          </w:p>
        </w:tc>
        <w:tc>
          <w:tcPr>
            <w:tcW w:w="3192" w:type="dxa"/>
            <w:shd w:val="clear" w:color="auto" w:fill="D9D9D9"/>
          </w:tcPr>
          <w:p w:rsidR="003C2F7A" w:rsidRPr="008A2D64" w:rsidRDefault="0047223B" w:rsidP="008A2D64">
            <w:pPr>
              <w:pStyle w:val="TableValue"/>
            </w:pPr>
            <w:r>
              <w:t>Fires the machine gun.</w:t>
            </w:r>
          </w:p>
        </w:tc>
        <w:tc>
          <w:tcPr>
            <w:tcW w:w="3192" w:type="dxa"/>
            <w:shd w:val="clear" w:color="auto" w:fill="D9D9D9"/>
          </w:tcPr>
          <w:p w:rsidR="003C2F7A" w:rsidRPr="008A2D64" w:rsidRDefault="0047223B" w:rsidP="008A2D64">
            <w:pPr>
              <w:pStyle w:val="TableValue"/>
            </w:pPr>
            <w:r>
              <w:t>During gameplay, in any camera view.</w:t>
            </w:r>
          </w:p>
        </w:tc>
      </w:tr>
      <w:tr w:rsidR="003C2F7A" w:rsidRPr="00747ABF" w:rsidTr="003C2F7A">
        <w:tc>
          <w:tcPr>
            <w:tcW w:w="3192" w:type="dxa"/>
            <w:shd w:val="clear" w:color="auto" w:fill="F2F2F2"/>
          </w:tcPr>
          <w:p w:rsidR="003C2F7A" w:rsidRPr="008A2D64" w:rsidRDefault="0047223B" w:rsidP="008A2D64">
            <w:pPr>
              <w:pStyle w:val="TableValue"/>
            </w:pPr>
            <w:r>
              <w:t>B Button (Xbox) / Circle Button (Playstation)</w:t>
            </w:r>
          </w:p>
        </w:tc>
        <w:tc>
          <w:tcPr>
            <w:tcW w:w="3192" w:type="dxa"/>
            <w:shd w:val="clear" w:color="auto" w:fill="F2F2F2"/>
          </w:tcPr>
          <w:p w:rsidR="003C2F7A" w:rsidRPr="008A2D64" w:rsidRDefault="003E2A3F" w:rsidP="008A2D64">
            <w:pPr>
              <w:pStyle w:val="TableValue"/>
            </w:pPr>
            <w:r>
              <w:t>Fires your currently selected weapon (missile, special weapon)</w:t>
            </w:r>
          </w:p>
        </w:tc>
        <w:tc>
          <w:tcPr>
            <w:tcW w:w="3192" w:type="dxa"/>
            <w:shd w:val="clear" w:color="auto" w:fill="F2F2F2"/>
          </w:tcPr>
          <w:p w:rsidR="003C2F7A" w:rsidRPr="008A2D64" w:rsidRDefault="0047223B" w:rsidP="008A2D64">
            <w:pPr>
              <w:pStyle w:val="TableValue"/>
            </w:pPr>
            <w:r>
              <w:t>During gameplay, in any camera view.</w:t>
            </w:r>
          </w:p>
        </w:tc>
      </w:tr>
      <w:tr w:rsidR="0034704C" w:rsidRPr="00747ABF" w:rsidTr="003C2F7A">
        <w:tc>
          <w:tcPr>
            <w:tcW w:w="3192" w:type="dxa"/>
            <w:shd w:val="clear" w:color="auto" w:fill="D9D9D9"/>
          </w:tcPr>
          <w:p w:rsidR="0034704C" w:rsidRPr="008A2D64" w:rsidRDefault="003E2A3F" w:rsidP="0034704C">
            <w:pPr>
              <w:pStyle w:val="TableValue"/>
            </w:pPr>
            <w:r>
              <w:t>Y Button (Xbox) / Triangle Button (Playstation)</w:t>
            </w:r>
          </w:p>
        </w:tc>
        <w:tc>
          <w:tcPr>
            <w:tcW w:w="3192" w:type="dxa"/>
            <w:shd w:val="clear" w:color="auto" w:fill="D9D9D9"/>
          </w:tcPr>
          <w:p w:rsidR="0034704C" w:rsidRPr="008A2D64" w:rsidRDefault="003E2A3F" w:rsidP="0034704C">
            <w:pPr>
              <w:pStyle w:val="TableValue"/>
            </w:pPr>
            <w:r>
              <w:t>Changes target</w:t>
            </w:r>
          </w:p>
        </w:tc>
        <w:tc>
          <w:tcPr>
            <w:tcW w:w="3192" w:type="dxa"/>
            <w:shd w:val="clear" w:color="auto" w:fill="D9D9D9"/>
          </w:tcPr>
          <w:p w:rsidR="0034704C" w:rsidRPr="008A2D64" w:rsidRDefault="003E2A3F" w:rsidP="0034704C">
            <w:pPr>
              <w:pStyle w:val="TableValue"/>
            </w:pPr>
            <w:r>
              <w:t>During gameplay, in any camera view.</w:t>
            </w:r>
          </w:p>
        </w:tc>
      </w:tr>
      <w:tr w:rsidR="0034704C" w:rsidRPr="00747ABF" w:rsidTr="003C2F7A">
        <w:tc>
          <w:tcPr>
            <w:tcW w:w="3192" w:type="dxa"/>
            <w:shd w:val="clear" w:color="auto" w:fill="F2F2F2"/>
          </w:tcPr>
          <w:p w:rsidR="0034704C" w:rsidRPr="008A2D64" w:rsidRDefault="003E2A3F" w:rsidP="0034704C">
            <w:pPr>
              <w:pStyle w:val="TableValue"/>
            </w:pPr>
            <w:r>
              <w:t>X Button (Xbox) / Square Button (Playstation)</w:t>
            </w:r>
          </w:p>
        </w:tc>
        <w:tc>
          <w:tcPr>
            <w:tcW w:w="3192" w:type="dxa"/>
            <w:shd w:val="clear" w:color="auto" w:fill="F2F2F2"/>
          </w:tcPr>
          <w:p w:rsidR="0034704C" w:rsidRPr="008A2D64" w:rsidRDefault="003E2A3F" w:rsidP="0034704C">
            <w:pPr>
              <w:pStyle w:val="TableValue"/>
            </w:pPr>
            <w:r>
              <w:t>Enlarges the minimap</w:t>
            </w:r>
          </w:p>
        </w:tc>
        <w:tc>
          <w:tcPr>
            <w:tcW w:w="3192" w:type="dxa"/>
            <w:shd w:val="clear" w:color="auto" w:fill="F2F2F2"/>
          </w:tcPr>
          <w:p w:rsidR="0034704C" w:rsidRPr="008A2D64" w:rsidRDefault="003E2A3F" w:rsidP="0034704C">
            <w:pPr>
              <w:pStyle w:val="TableValue"/>
            </w:pPr>
            <w:r>
              <w:t>During gameplay, in any camera view.</w:t>
            </w:r>
          </w:p>
        </w:tc>
      </w:tr>
      <w:tr w:rsidR="0034704C" w:rsidRPr="00747ABF" w:rsidTr="003C2F7A">
        <w:tc>
          <w:tcPr>
            <w:tcW w:w="3192" w:type="dxa"/>
            <w:shd w:val="clear" w:color="auto" w:fill="D9D9D9"/>
          </w:tcPr>
          <w:p w:rsidR="0034704C" w:rsidRPr="008A2D64" w:rsidRDefault="003E2A3F" w:rsidP="0034704C">
            <w:pPr>
              <w:pStyle w:val="TableValue"/>
            </w:pPr>
            <w:r>
              <w:t>Start button (Xbox, Playstation)</w:t>
            </w:r>
          </w:p>
        </w:tc>
        <w:tc>
          <w:tcPr>
            <w:tcW w:w="3192" w:type="dxa"/>
            <w:shd w:val="clear" w:color="auto" w:fill="D9D9D9"/>
          </w:tcPr>
          <w:p w:rsidR="0034704C" w:rsidRPr="008A2D64" w:rsidRDefault="003E2A3F" w:rsidP="0034704C">
            <w:pPr>
              <w:pStyle w:val="TableValue"/>
            </w:pPr>
            <w:r>
              <w:t>Pauses the game</w:t>
            </w:r>
          </w:p>
        </w:tc>
        <w:tc>
          <w:tcPr>
            <w:tcW w:w="3192" w:type="dxa"/>
            <w:shd w:val="clear" w:color="auto" w:fill="D9D9D9"/>
          </w:tcPr>
          <w:p w:rsidR="0034704C" w:rsidRPr="008A2D64" w:rsidRDefault="003E2A3F" w:rsidP="0034704C">
            <w:pPr>
              <w:pStyle w:val="TableValue"/>
            </w:pPr>
            <w:r>
              <w:t>During gameplay, in any camera view.</w:t>
            </w:r>
          </w:p>
        </w:tc>
      </w:tr>
      <w:tr w:rsidR="0034704C" w:rsidRPr="00747ABF" w:rsidTr="00F834B2">
        <w:tc>
          <w:tcPr>
            <w:tcW w:w="3192" w:type="dxa"/>
            <w:shd w:val="clear" w:color="auto" w:fill="F2F2F2"/>
          </w:tcPr>
          <w:p w:rsidR="0034704C" w:rsidRPr="003E2A3F" w:rsidRDefault="003E2A3F" w:rsidP="0034704C">
            <w:pPr>
              <w:pStyle w:val="TableValue"/>
            </w:pPr>
            <w:r w:rsidRPr="003E2A3F">
              <w:t>Back button (Xbox)</w:t>
            </w:r>
            <w:r>
              <w:t xml:space="preserve"> / Select Button (Playstation)</w:t>
            </w:r>
          </w:p>
        </w:tc>
        <w:tc>
          <w:tcPr>
            <w:tcW w:w="3192" w:type="dxa"/>
            <w:shd w:val="clear" w:color="auto" w:fill="F2F2F2"/>
          </w:tcPr>
          <w:p w:rsidR="0034704C" w:rsidRPr="003E2A3F" w:rsidRDefault="003E2A3F" w:rsidP="0034704C">
            <w:pPr>
              <w:pStyle w:val="TableValue"/>
            </w:pPr>
            <w:r>
              <w:t>Changes current weapon</w:t>
            </w:r>
          </w:p>
        </w:tc>
        <w:tc>
          <w:tcPr>
            <w:tcW w:w="3192" w:type="dxa"/>
            <w:shd w:val="clear" w:color="auto" w:fill="F2F2F2"/>
          </w:tcPr>
          <w:p w:rsidR="0034704C" w:rsidRPr="0034704C" w:rsidRDefault="003E2A3F" w:rsidP="0034704C">
            <w:pPr>
              <w:pStyle w:val="TableValue"/>
              <w:rPr>
                <w:b/>
              </w:rPr>
            </w:pPr>
            <w:r>
              <w:t>During gameplay, in any camera view.</w:t>
            </w:r>
          </w:p>
        </w:tc>
      </w:tr>
      <w:tr w:rsidR="0034704C" w:rsidRPr="00747ABF" w:rsidTr="003C2F7A">
        <w:tc>
          <w:tcPr>
            <w:tcW w:w="3192" w:type="dxa"/>
            <w:shd w:val="clear" w:color="auto" w:fill="D9D9D9"/>
          </w:tcPr>
          <w:p w:rsidR="0034704C" w:rsidRPr="003E2A3F" w:rsidRDefault="003E2A3F" w:rsidP="0034704C">
            <w:pPr>
              <w:pStyle w:val="TableValue"/>
            </w:pPr>
            <w:r>
              <w:t>Right Bumper (Xbox) / R1 (Playstation)</w:t>
            </w:r>
          </w:p>
        </w:tc>
        <w:tc>
          <w:tcPr>
            <w:tcW w:w="3192" w:type="dxa"/>
            <w:shd w:val="clear" w:color="auto" w:fill="D9D9D9"/>
          </w:tcPr>
          <w:p w:rsidR="0034704C" w:rsidRPr="003E2A3F" w:rsidRDefault="003E2A3F" w:rsidP="0034704C">
            <w:pPr>
              <w:pStyle w:val="TableValue"/>
            </w:pPr>
            <w:r>
              <w:t>Accelerate</w:t>
            </w:r>
          </w:p>
        </w:tc>
        <w:tc>
          <w:tcPr>
            <w:tcW w:w="3192" w:type="dxa"/>
            <w:shd w:val="clear" w:color="auto" w:fill="D9D9D9"/>
          </w:tcPr>
          <w:p w:rsidR="0034704C" w:rsidRPr="0034704C" w:rsidRDefault="003E2A3F" w:rsidP="0034704C">
            <w:pPr>
              <w:pStyle w:val="TableValue"/>
              <w:rPr>
                <w:b/>
              </w:rPr>
            </w:pPr>
            <w:r>
              <w:t>During gameplay, in any camera view.</w:t>
            </w:r>
          </w:p>
        </w:tc>
      </w:tr>
      <w:tr w:rsidR="0034704C" w:rsidRPr="00747ABF" w:rsidTr="003C2F7A">
        <w:tc>
          <w:tcPr>
            <w:tcW w:w="3192" w:type="dxa"/>
            <w:shd w:val="clear" w:color="auto" w:fill="F2F2F2"/>
          </w:tcPr>
          <w:p w:rsidR="0034704C" w:rsidRPr="005C5D23" w:rsidRDefault="003E2A3F" w:rsidP="0034704C">
            <w:pPr>
              <w:pStyle w:val="TableValue"/>
            </w:pPr>
            <w:r>
              <w:t>Left Bumper (Xbox) / L1 (Playstation)</w:t>
            </w:r>
          </w:p>
        </w:tc>
        <w:tc>
          <w:tcPr>
            <w:tcW w:w="3192" w:type="dxa"/>
            <w:shd w:val="clear" w:color="auto" w:fill="F2F2F2"/>
          </w:tcPr>
          <w:p w:rsidR="0034704C" w:rsidRPr="008A2D64" w:rsidRDefault="003E2A3F" w:rsidP="0034704C">
            <w:pPr>
              <w:pStyle w:val="TableValue"/>
            </w:pPr>
            <w:r>
              <w:t>Decelerate</w:t>
            </w:r>
          </w:p>
        </w:tc>
        <w:tc>
          <w:tcPr>
            <w:tcW w:w="3192" w:type="dxa"/>
            <w:shd w:val="clear" w:color="auto" w:fill="F2F2F2"/>
          </w:tcPr>
          <w:p w:rsidR="0034704C" w:rsidRPr="008A2D64" w:rsidRDefault="003E2A3F" w:rsidP="0034704C">
            <w:pPr>
              <w:pStyle w:val="TableValue"/>
            </w:pPr>
            <w:r>
              <w:t>During gameplay, in any camera view.</w:t>
            </w:r>
          </w:p>
        </w:tc>
      </w:tr>
      <w:tr w:rsidR="0034704C" w:rsidRPr="00747ABF" w:rsidTr="0034704C">
        <w:tc>
          <w:tcPr>
            <w:tcW w:w="3192" w:type="dxa"/>
            <w:shd w:val="clear" w:color="auto" w:fill="D9D9D9"/>
          </w:tcPr>
          <w:p w:rsidR="0034704C" w:rsidRPr="005C5D23" w:rsidRDefault="003E2A3F" w:rsidP="0034704C">
            <w:pPr>
              <w:pStyle w:val="TableValue"/>
            </w:pPr>
            <w:r>
              <w:t>Right Trigger (Xbox) / R2 (Playstation)</w:t>
            </w:r>
          </w:p>
        </w:tc>
        <w:tc>
          <w:tcPr>
            <w:tcW w:w="3192" w:type="dxa"/>
            <w:shd w:val="clear" w:color="auto" w:fill="D9D9D9"/>
          </w:tcPr>
          <w:p w:rsidR="0034704C" w:rsidRPr="008A2D64" w:rsidRDefault="003E2A3F" w:rsidP="0034704C">
            <w:pPr>
              <w:pStyle w:val="TableValue"/>
            </w:pPr>
            <w:r>
              <w:t>Yaw right</w:t>
            </w:r>
          </w:p>
        </w:tc>
        <w:tc>
          <w:tcPr>
            <w:tcW w:w="3192" w:type="dxa"/>
            <w:shd w:val="clear" w:color="auto" w:fill="D9D9D9"/>
          </w:tcPr>
          <w:p w:rsidR="0034704C" w:rsidRPr="008A2D64" w:rsidRDefault="003E2A3F" w:rsidP="0034704C">
            <w:pPr>
              <w:pStyle w:val="TableValue"/>
            </w:pPr>
            <w:r>
              <w:t>During gameplay, in any camera view.</w:t>
            </w:r>
          </w:p>
        </w:tc>
      </w:tr>
      <w:tr w:rsidR="0034704C" w:rsidRPr="00747ABF" w:rsidTr="0034704C">
        <w:tc>
          <w:tcPr>
            <w:tcW w:w="3192" w:type="dxa"/>
            <w:shd w:val="clear" w:color="auto" w:fill="F2F2F2"/>
          </w:tcPr>
          <w:p w:rsidR="0034704C" w:rsidRPr="005C5D23" w:rsidRDefault="003E2A3F" w:rsidP="0034704C">
            <w:pPr>
              <w:pStyle w:val="TableValue"/>
            </w:pPr>
            <w:r>
              <w:t>Left Trigger (Xbox) / L2 (Playstation</w:t>
            </w:r>
          </w:p>
        </w:tc>
        <w:tc>
          <w:tcPr>
            <w:tcW w:w="3192" w:type="dxa"/>
            <w:shd w:val="clear" w:color="auto" w:fill="F2F2F2"/>
          </w:tcPr>
          <w:p w:rsidR="0034704C" w:rsidRPr="008A2D64" w:rsidRDefault="003E2A3F" w:rsidP="0034704C">
            <w:pPr>
              <w:pStyle w:val="TableValue"/>
            </w:pPr>
            <w:r>
              <w:t>Yaw left</w:t>
            </w:r>
          </w:p>
        </w:tc>
        <w:tc>
          <w:tcPr>
            <w:tcW w:w="3192" w:type="dxa"/>
            <w:shd w:val="clear" w:color="auto" w:fill="F2F2F2"/>
          </w:tcPr>
          <w:p w:rsidR="0034704C" w:rsidRPr="008A2D64" w:rsidRDefault="003E2A3F" w:rsidP="0034704C">
            <w:pPr>
              <w:pStyle w:val="TableValue"/>
            </w:pPr>
            <w:r>
              <w:t>During gameplay, in any camera view.</w:t>
            </w:r>
          </w:p>
        </w:tc>
      </w:tr>
      <w:tr w:rsidR="0034704C" w:rsidRPr="00747ABF" w:rsidTr="0034704C">
        <w:tc>
          <w:tcPr>
            <w:tcW w:w="3192" w:type="dxa"/>
            <w:shd w:val="clear" w:color="auto" w:fill="D9D9D9"/>
          </w:tcPr>
          <w:p w:rsidR="0034704C" w:rsidRPr="005C5D23" w:rsidRDefault="003E2A3F" w:rsidP="0034704C">
            <w:pPr>
              <w:pStyle w:val="TableValue"/>
            </w:pPr>
            <w:r>
              <w:t xml:space="preserve">Click Left Stick (Hold) (Xbox) / L3 (Hold) (Playstation) </w:t>
            </w:r>
          </w:p>
        </w:tc>
        <w:tc>
          <w:tcPr>
            <w:tcW w:w="3192" w:type="dxa"/>
            <w:shd w:val="clear" w:color="auto" w:fill="D9D9D9"/>
          </w:tcPr>
          <w:p w:rsidR="0034704C" w:rsidRPr="008A2D64" w:rsidRDefault="003E2A3F" w:rsidP="0034704C">
            <w:pPr>
              <w:pStyle w:val="TableValue"/>
            </w:pPr>
            <w:r>
              <w:t>Autopilot</w:t>
            </w:r>
          </w:p>
        </w:tc>
        <w:tc>
          <w:tcPr>
            <w:tcW w:w="3192" w:type="dxa"/>
            <w:shd w:val="clear" w:color="auto" w:fill="D9D9D9"/>
          </w:tcPr>
          <w:p w:rsidR="0034704C" w:rsidRPr="008A2D64" w:rsidRDefault="003E2A3F" w:rsidP="0034704C">
            <w:pPr>
              <w:pStyle w:val="TableValue"/>
            </w:pPr>
            <w:r>
              <w:t>During gameplay, in any camera view.</w:t>
            </w:r>
          </w:p>
        </w:tc>
      </w:tr>
      <w:tr w:rsidR="0034704C" w:rsidRPr="00747ABF" w:rsidTr="003E2A3F">
        <w:trPr>
          <w:trHeight w:val="50"/>
        </w:trPr>
        <w:tc>
          <w:tcPr>
            <w:tcW w:w="3192" w:type="dxa"/>
            <w:shd w:val="clear" w:color="auto" w:fill="F2F2F2"/>
          </w:tcPr>
          <w:p w:rsidR="0034704C" w:rsidRPr="005C5D23" w:rsidRDefault="003E2A3F" w:rsidP="0034704C">
            <w:pPr>
              <w:pStyle w:val="TableValue"/>
            </w:pPr>
            <w:r>
              <w:t>Click Right Stick (Hold) (Xbox) / R3 (Hold) (Playstation)</w:t>
            </w:r>
          </w:p>
        </w:tc>
        <w:tc>
          <w:tcPr>
            <w:tcW w:w="3192" w:type="dxa"/>
            <w:shd w:val="clear" w:color="auto" w:fill="F2F2F2"/>
          </w:tcPr>
          <w:p w:rsidR="0034704C" w:rsidRPr="008A2D64" w:rsidRDefault="003E2A3F" w:rsidP="0034704C">
            <w:pPr>
              <w:pStyle w:val="TableValue"/>
            </w:pPr>
            <w:r>
              <w:t>Look Behind</w:t>
            </w:r>
          </w:p>
        </w:tc>
        <w:tc>
          <w:tcPr>
            <w:tcW w:w="3192" w:type="dxa"/>
            <w:shd w:val="clear" w:color="auto" w:fill="F2F2F2"/>
          </w:tcPr>
          <w:p w:rsidR="0034704C" w:rsidRPr="008A2D64" w:rsidRDefault="003E2A3F" w:rsidP="0034704C">
            <w:pPr>
              <w:pStyle w:val="TableValue"/>
            </w:pPr>
            <w:r>
              <w:t>During gameplay, in any camera view.</w:t>
            </w:r>
          </w:p>
        </w:tc>
      </w:tr>
    </w:tbl>
    <w:p w:rsidR="00647214" w:rsidRPr="005A00C8" w:rsidRDefault="00647214" w:rsidP="00983099">
      <w:pPr>
        <w:pStyle w:val="Heading1"/>
      </w:pPr>
      <w:bookmarkStart w:id="232" w:name="_Touch_Controls"/>
      <w:bookmarkStart w:id="233" w:name="_Toc528922360"/>
      <w:bookmarkStart w:id="234" w:name="_Toc240199210"/>
      <w:bookmarkEnd w:id="232"/>
      <w:r w:rsidRPr="005A00C8">
        <w:t>Appendix</w:t>
      </w:r>
      <w:bookmarkEnd w:id="233"/>
    </w:p>
    <w:p w:rsidR="00647214" w:rsidRDefault="00647214" w:rsidP="00983099">
      <w:pPr>
        <w:pStyle w:val="Heading2"/>
      </w:pPr>
      <w:bookmarkStart w:id="235" w:name="_Toc528922361"/>
      <w:r w:rsidRPr="005A00C8">
        <w:t>Text</w:t>
      </w:r>
      <w:bookmarkEnd w:id="235"/>
    </w:p>
    <w:p w:rsidR="00647214" w:rsidRDefault="00647214" w:rsidP="00983099">
      <w:pPr>
        <w:pStyle w:val="Heading3"/>
      </w:pPr>
      <w:r>
        <w:t>About Text</w:t>
      </w:r>
    </w:p>
    <w:p w:rsidR="00F30D35" w:rsidRPr="00FC6D71" w:rsidRDefault="00000E43" w:rsidP="00983099">
      <w:pPr>
        <w:pStyle w:val="Body3"/>
        <w:rPr>
          <w:b/>
          <w:u w:val="single"/>
        </w:rPr>
      </w:pPr>
      <w:r w:rsidRPr="00FC6D71">
        <w:rPr>
          <w:b/>
          <w:u w:val="single"/>
        </w:rPr>
        <w:t>Credits:</w:t>
      </w:r>
    </w:p>
    <w:p w:rsidR="00F30D35" w:rsidRDefault="003E2A3F" w:rsidP="00983099">
      <w:pPr>
        <w:pStyle w:val="Body3"/>
        <w:rPr>
          <w:i/>
          <w:sz w:val="16"/>
        </w:rPr>
      </w:pPr>
      <w:r>
        <w:rPr>
          <w:i/>
          <w:sz w:val="16"/>
        </w:rPr>
        <w:t>Darren Roy</w:t>
      </w:r>
    </w:p>
    <w:p w:rsidR="003E2A3F" w:rsidRPr="003E2A3F" w:rsidRDefault="003E2A3F" w:rsidP="00983099">
      <w:pPr>
        <w:pStyle w:val="Body3"/>
        <w:rPr>
          <w:i/>
          <w:sz w:val="16"/>
        </w:rPr>
      </w:pPr>
      <w:r>
        <w:rPr>
          <w:i/>
          <w:sz w:val="16"/>
        </w:rPr>
        <w:t>Simon Comeau</w:t>
      </w:r>
    </w:p>
    <w:p w:rsidR="00647214" w:rsidRDefault="00647214" w:rsidP="00983099">
      <w:pPr>
        <w:pStyle w:val="Heading3"/>
      </w:pPr>
      <w:bookmarkStart w:id="236" w:name="_Help_/_How-To-Play"/>
      <w:bookmarkEnd w:id="236"/>
      <w:r>
        <w:lastRenderedPageBreak/>
        <w:t>Help / How-To-Play</w:t>
      </w:r>
    </w:p>
    <w:p w:rsidR="00D245A4" w:rsidRPr="003E2A3F" w:rsidRDefault="00D42BEF" w:rsidP="00D245A4">
      <w:pPr>
        <w:pStyle w:val="Body3"/>
        <w:rPr>
          <w:i/>
          <w:sz w:val="16"/>
        </w:rPr>
      </w:pPr>
      <w:bookmarkStart w:id="237" w:name="_Yearbook_Text"/>
      <w:bookmarkEnd w:id="237"/>
      <w:r>
        <w:rPr>
          <w:i/>
          <w:sz w:val="16"/>
        </w:rPr>
        <w:t>Before each mission you will be briefed on what is to happen in the mission. Follow the mission layout given to you by destroying the marked targets, or every target within the level and avoid getting shot down or crashing.</w:t>
      </w:r>
    </w:p>
    <w:p w:rsidR="00B67967" w:rsidRDefault="00B67967" w:rsidP="00983099">
      <w:pPr>
        <w:pStyle w:val="Heading2"/>
      </w:pPr>
      <w:bookmarkStart w:id="238" w:name="_Toc528922362"/>
      <w:r>
        <w:t>Audio</w:t>
      </w:r>
      <w:bookmarkEnd w:id="234"/>
      <w:bookmarkEnd w:id="238"/>
    </w:p>
    <w:p w:rsidR="00B67967" w:rsidRPr="005B6A31" w:rsidRDefault="00B67967" w:rsidP="00983099">
      <w:pPr>
        <w:pStyle w:val="Heading3"/>
      </w:pPr>
      <w:bookmarkStart w:id="239" w:name="_Sound_Effects"/>
      <w:bookmarkStart w:id="240" w:name="_Toc240199211"/>
      <w:bookmarkEnd w:id="239"/>
      <w:r w:rsidRPr="005B6A31">
        <w:t>Sound Effects</w:t>
      </w:r>
      <w:bookmarkEnd w:id="240"/>
    </w:p>
    <w:p w:rsidR="00006E5B" w:rsidRDefault="00D42BEF" w:rsidP="00006E5B">
      <w:pPr>
        <w:pStyle w:val="Body3"/>
      </w:pPr>
      <w:r>
        <w:t>We will need to create all of our own sound effects for Wings Over Avalon. The most challenging aspect will be creating all of the different engine sounds for each aircraft we will license, and making them as true-to-life as possible.</w:t>
      </w:r>
    </w:p>
    <w:p w:rsidR="00B67967" w:rsidRDefault="00BD7377" w:rsidP="00983099">
      <w:pPr>
        <w:pStyle w:val="Body3"/>
      </w:pPr>
      <w:r>
        <w:t>L</w:t>
      </w:r>
      <w:r w:rsidR="00B67967" w:rsidRPr="008E16A2">
        <w:t>ist of all so</w:t>
      </w:r>
      <w:r w:rsidR="00D245A4">
        <w:t>und event</w:t>
      </w:r>
      <w:r w:rsidR="00774B26">
        <w:t>:</w:t>
      </w:r>
    </w:p>
    <w:tbl>
      <w:tblPr>
        <w:tblW w:w="5000" w:type="pct"/>
        <w:tblLayout w:type="fixed"/>
        <w:tblLook w:val="04A0" w:firstRow="1" w:lastRow="0" w:firstColumn="1" w:lastColumn="0" w:noHBand="0" w:noVBand="1"/>
      </w:tblPr>
      <w:tblGrid>
        <w:gridCol w:w="2718"/>
        <w:gridCol w:w="990"/>
        <w:gridCol w:w="2160"/>
        <w:gridCol w:w="3708"/>
      </w:tblGrid>
      <w:tr w:rsidR="005B6A31" w:rsidRPr="005B6A31" w:rsidTr="005B6A31">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5B6A31" w:rsidRPr="005B6A31" w:rsidRDefault="00D245A4" w:rsidP="005B6A31">
            <w:pPr>
              <w:spacing w:after="0"/>
              <w:ind w:left="0"/>
              <w:rPr>
                <w:rFonts w:asciiTheme="minorHAnsi" w:hAnsiTheme="minorHAnsi"/>
                <w:b/>
                <w:bCs/>
                <w:color w:val="EEECE1"/>
                <w:sz w:val="16"/>
                <w:lang w:bidi="ar-SA"/>
              </w:rPr>
            </w:pPr>
            <w:r>
              <w:rPr>
                <w:rFonts w:asciiTheme="minorHAnsi" w:hAnsiTheme="minorHAnsi"/>
                <w:b/>
                <w:bCs/>
                <w:color w:val="EEECE1"/>
                <w:sz w:val="16"/>
                <w:lang w:bidi="ar-SA"/>
              </w:rPr>
              <w:t>Event</w:t>
            </w:r>
          </w:p>
        </w:tc>
        <w:tc>
          <w:tcPr>
            <w:tcW w:w="517" w:type="pct"/>
            <w:tcBorders>
              <w:top w:val="single" w:sz="4" w:space="0" w:color="auto"/>
              <w:left w:val="nil"/>
              <w:bottom w:val="single" w:sz="4" w:space="0" w:color="auto"/>
              <w:right w:val="single" w:sz="4" w:space="0" w:color="auto"/>
            </w:tcBorders>
            <w:shd w:val="clear" w:color="000000" w:fill="000000"/>
            <w:noWrap/>
            <w:vAlign w:val="bottom"/>
            <w:hideMark/>
          </w:tcPr>
          <w:p w:rsidR="005B6A31" w:rsidRPr="005B6A31" w:rsidRDefault="00D245A4" w:rsidP="005B6A31">
            <w:pPr>
              <w:spacing w:after="0"/>
              <w:ind w:left="0"/>
              <w:rPr>
                <w:rFonts w:asciiTheme="minorHAnsi" w:hAnsiTheme="minorHAnsi"/>
                <w:b/>
                <w:bCs/>
                <w:color w:val="EEECE1"/>
                <w:sz w:val="16"/>
                <w:lang w:bidi="ar-SA"/>
              </w:rPr>
            </w:pPr>
            <w:r>
              <w:rPr>
                <w:rFonts w:asciiTheme="minorHAnsi" w:hAnsiTheme="minorHAnsi"/>
                <w:b/>
                <w:bCs/>
                <w:color w:val="EEECE1"/>
                <w:sz w:val="16"/>
                <w:lang w:bidi="ar-SA"/>
              </w:rPr>
              <w:t>Action</w:t>
            </w:r>
          </w:p>
        </w:tc>
        <w:tc>
          <w:tcPr>
            <w:tcW w:w="1128" w:type="pct"/>
            <w:tcBorders>
              <w:top w:val="single" w:sz="4" w:space="0" w:color="auto"/>
              <w:left w:val="nil"/>
              <w:bottom w:val="single" w:sz="4" w:space="0" w:color="auto"/>
              <w:right w:val="single" w:sz="4" w:space="0" w:color="auto"/>
            </w:tcBorders>
            <w:shd w:val="clear" w:color="000000" w:fill="000000"/>
            <w:noWrap/>
            <w:vAlign w:val="bottom"/>
            <w:hideMark/>
          </w:tcPr>
          <w:p w:rsidR="005B6A31" w:rsidRPr="005B6A31" w:rsidRDefault="005B6A31" w:rsidP="005B6A31">
            <w:pPr>
              <w:spacing w:after="0"/>
              <w:ind w:left="0"/>
              <w:rPr>
                <w:rFonts w:asciiTheme="minorHAnsi" w:hAnsiTheme="minorHAnsi"/>
                <w:b/>
                <w:bCs/>
                <w:color w:val="EEECE1"/>
                <w:sz w:val="16"/>
                <w:lang w:bidi="ar-SA"/>
              </w:rPr>
            </w:pPr>
            <w:r w:rsidRPr="005B6A31">
              <w:rPr>
                <w:rFonts w:asciiTheme="minorHAnsi" w:hAnsiTheme="minorHAnsi"/>
                <w:b/>
                <w:bCs/>
                <w:color w:val="EEECE1"/>
                <w:sz w:val="16"/>
                <w:lang w:bidi="ar-SA"/>
              </w:rPr>
              <w:t>Filename</w:t>
            </w:r>
          </w:p>
        </w:tc>
        <w:tc>
          <w:tcPr>
            <w:tcW w:w="1936" w:type="pct"/>
            <w:tcBorders>
              <w:top w:val="single" w:sz="4" w:space="0" w:color="auto"/>
              <w:left w:val="nil"/>
              <w:bottom w:val="single" w:sz="4" w:space="0" w:color="auto"/>
              <w:right w:val="single" w:sz="4" w:space="0" w:color="auto"/>
            </w:tcBorders>
            <w:shd w:val="clear" w:color="000000" w:fill="000000"/>
            <w:noWrap/>
            <w:vAlign w:val="bottom"/>
            <w:hideMark/>
          </w:tcPr>
          <w:p w:rsidR="005B6A31" w:rsidRPr="005B6A31" w:rsidRDefault="005B6A31" w:rsidP="005B6A31">
            <w:pPr>
              <w:spacing w:after="0"/>
              <w:ind w:left="0"/>
              <w:rPr>
                <w:rFonts w:asciiTheme="minorHAnsi" w:hAnsiTheme="minorHAnsi"/>
                <w:b/>
                <w:bCs/>
                <w:color w:val="EEECE1"/>
                <w:sz w:val="16"/>
                <w:lang w:bidi="ar-SA"/>
              </w:rPr>
            </w:pPr>
            <w:r w:rsidRPr="005B6A31">
              <w:rPr>
                <w:rFonts w:asciiTheme="minorHAnsi" w:hAnsiTheme="minorHAnsi"/>
                <w:b/>
                <w:bCs/>
                <w:color w:val="EEECE1"/>
                <w:sz w:val="16"/>
                <w:lang w:bidi="ar-SA"/>
              </w:rPr>
              <w:t>Notes</w:t>
            </w: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000000" w:fill="000000"/>
            <w:noWrap/>
            <w:vAlign w:val="bottom"/>
            <w:hideMark/>
          </w:tcPr>
          <w:p w:rsidR="005B6A31" w:rsidRPr="005B6A31" w:rsidRDefault="005B6A31" w:rsidP="005B6A31">
            <w:pPr>
              <w:spacing w:after="0"/>
              <w:ind w:left="0"/>
              <w:rPr>
                <w:rFonts w:asciiTheme="minorHAnsi" w:hAnsiTheme="minorHAnsi"/>
                <w:b/>
                <w:bCs/>
                <w:color w:val="C00000"/>
                <w:sz w:val="16"/>
                <w:lang w:bidi="ar-SA"/>
              </w:rPr>
            </w:pPr>
            <w:r w:rsidRPr="005B6A31">
              <w:rPr>
                <w:rFonts w:asciiTheme="minorHAnsi" w:hAnsiTheme="minorHAnsi"/>
                <w:b/>
                <w:bCs/>
                <w:color w:val="C00000"/>
                <w:sz w:val="16"/>
                <w:lang w:bidi="ar-SA"/>
              </w:rPr>
              <w:t>Global</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jc w:val="center"/>
              <w:rPr>
                <w:rFonts w:asciiTheme="minorHAnsi" w:hAnsiTheme="minorHAnsi"/>
                <w:color w:val="000000"/>
                <w:sz w:val="16"/>
                <w:lang w:bidi="ar-SA"/>
              </w:rPr>
            </w:pPr>
            <w:r w:rsidRPr="005B6A31">
              <w:rPr>
                <w:rFonts w:asciiTheme="minorHAnsi" w:hAnsiTheme="minorHAnsi"/>
                <w:color w:val="000000"/>
                <w:sz w:val="16"/>
                <w:lang w:bidi="ar-SA"/>
              </w:rPr>
              <w:t> </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Engine Sounds</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jc w:val="center"/>
              <w:rPr>
                <w:rFonts w:asciiTheme="minorHAnsi" w:hAnsiTheme="minorHAnsi"/>
                <w:color w:val="000000"/>
                <w:sz w:val="16"/>
                <w:lang w:bidi="ar-SA"/>
              </w:rPr>
            </w:pPr>
            <w:r>
              <w:rPr>
                <w:rFonts w:asciiTheme="minorHAnsi" w:hAnsiTheme="minorHAnsi"/>
                <w:color w:val="000000"/>
                <w:sz w:val="16"/>
                <w:lang w:bidi="ar-SA"/>
              </w:rPr>
              <w:t>Audible during each mission, all the time.</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&lt;AircraftName&gt;.EngineSound.MP3</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7030A0"/>
                <w:sz w:val="16"/>
                <w:lang w:bidi="ar-SA"/>
              </w:rPr>
            </w:pPr>
            <w:r>
              <w:rPr>
                <w:rFonts w:asciiTheme="minorHAnsi" w:hAnsiTheme="minorHAnsi"/>
                <w:color w:val="7030A0"/>
                <w:sz w:val="16"/>
                <w:lang w:bidi="ar-SA"/>
              </w:rPr>
              <w:t>Each engine sound will be named appropriately.</w:t>
            </w: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Missile Lock-On</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jc w:val="center"/>
              <w:rPr>
                <w:rFonts w:asciiTheme="minorHAnsi" w:hAnsiTheme="minorHAnsi"/>
                <w:color w:val="000000"/>
                <w:sz w:val="16"/>
                <w:lang w:bidi="ar-SA"/>
              </w:rPr>
            </w:pPr>
            <w:r>
              <w:rPr>
                <w:rFonts w:asciiTheme="minorHAnsi" w:hAnsiTheme="minorHAnsi"/>
                <w:color w:val="000000"/>
                <w:sz w:val="16"/>
                <w:lang w:bidi="ar-SA"/>
              </w:rPr>
              <w:t>Audible whenever your missiles are locked on.</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PlayerMissileLockOn.MP3</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Incoming Missile</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jc w:val="center"/>
              <w:rPr>
                <w:rFonts w:asciiTheme="minorHAnsi" w:hAnsiTheme="minorHAnsi"/>
                <w:color w:val="000000"/>
                <w:sz w:val="16"/>
                <w:lang w:bidi="ar-SA"/>
              </w:rPr>
            </w:pPr>
            <w:r>
              <w:rPr>
                <w:rFonts w:asciiTheme="minorHAnsi" w:hAnsiTheme="minorHAnsi"/>
                <w:color w:val="000000"/>
                <w:sz w:val="16"/>
                <w:lang w:bidi="ar-SA"/>
              </w:rPr>
              <w:t>Audible whenever a missile has been fired at you.</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IncomingMissile.MP3</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7030A0"/>
                <w:sz w:val="16"/>
                <w:lang w:bidi="ar-SA"/>
              </w:rPr>
            </w:pP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000000" w:fill="000000"/>
            <w:noWrap/>
            <w:vAlign w:val="bottom"/>
            <w:hideMark/>
          </w:tcPr>
          <w:p w:rsidR="005B6A31" w:rsidRPr="005B6A31" w:rsidRDefault="005B6A31" w:rsidP="005B6A31">
            <w:pPr>
              <w:spacing w:after="0"/>
              <w:ind w:left="0"/>
              <w:rPr>
                <w:rFonts w:asciiTheme="minorHAnsi" w:hAnsiTheme="minorHAnsi"/>
                <w:b/>
                <w:bCs/>
                <w:color w:val="FF0000"/>
                <w:sz w:val="16"/>
                <w:lang w:bidi="ar-SA"/>
              </w:rPr>
            </w:pPr>
            <w:r w:rsidRPr="005B6A31">
              <w:rPr>
                <w:rFonts w:asciiTheme="minorHAnsi" w:hAnsiTheme="minorHAnsi"/>
                <w:b/>
                <w:bCs/>
                <w:color w:val="FF0000"/>
                <w:sz w:val="16"/>
                <w:lang w:bidi="ar-SA"/>
              </w:rPr>
              <w:t>Menu System</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jc w:val="center"/>
              <w:rPr>
                <w:rFonts w:asciiTheme="minorHAnsi" w:hAnsiTheme="minorHAnsi"/>
                <w:color w:val="000000"/>
                <w:sz w:val="16"/>
                <w:lang w:bidi="ar-SA"/>
              </w:rPr>
            </w:pPr>
            <w:r w:rsidRPr="005B6A31">
              <w:rPr>
                <w:rFonts w:asciiTheme="minorHAnsi" w:hAnsiTheme="minorHAnsi"/>
                <w:color w:val="000000"/>
                <w:sz w:val="16"/>
                <w:lang w:bidi="ar-SA"/>
              </w:rPr>
              <w:t> </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rPr>
                <w:rFonts w:asciiTheme="minorHAnsi" w:hAnsiTheme="minorHAnsi"/>
                <w:color w:val="000000"/>
                <w:sz w:val="16"/>
                <w:lang w:bidi="ar-SA"/>
              </w:rPr>
            </w:pPr>
            <w:r>
              <w:rPr>
                <w:rFonts w:asciiTheme="minorHAnsi" w:hAnsiTheme="minorHAnsi"/>
                <w:color w:val="000000"/>
                <w:sz w:val="16"/>
                <w:lang w:bidi="ar-SA"/>
              </w:rPr>
              <w:t>Menu Selection</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jc w:val="center"/>
              <w:rPr>
                <w:rFonts w:asciiTheme="minorHAnsi" w:hAnsiTheme="minorHAnsi"/>
                <w:color w:val="000000"/>
                <w:sz w:val="16"/>
                <w:lang w:bidi="ar-SA"/>
              </w:rPr>
            </w:pPr>
            <w:r>
              <w:rPr>
                <w:rFonts w:asciiTheme="minorHAnsi" w:hAnsiTheme="minorHAnsi"/>
                <w:color w:val="000000"/>
                <w:sz w:val="16"/>
                <w:lang w:bidi="ar-SA"/>
              </w:rPr>
              <w:t>The sound that plays whenever you change the highlighted menu option.</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rPr>
                <w:rFonts w:asciiTheme="minorHAnsi" w:hAnsiTheme="minorHAnsi"/>
                <w:color w:val="000000"/>
                <w:sz w:val="16"/>
                <w:lang w:bidi="ar-SA"/>
              </w:rPr>
            </w:pPr>
            <w:r>
              <w:rPr>
                <w:rFonts w:asciiTheme="minorHAnsi" w:hAnsiTheme="minorHAnsi"/>
                <w:color w:val="000000"/>
                <w:sz w:val="16"/>
                <w:lang w:bidi="ar-SA"/>
              </w:rPr>
              <w:t>MenuSelection.MP3</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rPr>
                <w:rFonts w:asciiTheme="minorHAnsi" w:hAnsiTheme="minorHAnsi"/>
                <w:color w:val="000000"/>
                <w:sz w:val="16"/>
                <w:lang w:bidi="ar-SA"/>
              </w:rPr>
            </w:pPr>
            <w:r>
              <w:rPr>
                <w:rFonts w:asciiTheme="minorHAnsi" w:hAnsiTheme="minorHAnsi"/>
                <w:color w:val="000000"/>
                <w:sz w:val="16"/>
                <w:lang w:bidi="ar-SA"/>
              </w:rPr>
              <w:t>Menu Advance</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jc w:val="center"/>
              <w:rPr>
                <w:rFonts w:asciiTheme="minorHAnsi" w:hAnsiTheme="minorHAnsi"/>
                <w:color w:val="000000"/>
                <w:sz w:val="16"/>
                <w:lang w:bidi="ar-SA"/>
              </w:rPr>
            </w:pPr>
            <w:r>
              <w:rPr>
                <w:rFonts w:asciiTheme="minorHAnsi" w:hAnsiTheme="minorHAnsi"/>
                <w:color w:val="000000"/>
                <w:sz w:val="16"/>
                <w:lang w:bidi="ar-SA"/>
              </w:rPr>
              <w:t>The sound that plays whenever you select an item and advance through the menu.</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rPr>
                <w:rFonts w:asciiTheme="minorHAnsi" w:hAnsiTheme="minorHAnsi"/>
                <w:color w:val="000000"/>
                <w:sz w:val="16"/>
                <w:lang w:bidi="ar-SA"/>
              </w:rPr>
            </w:pPr>
            <w:r>
              <w:rPr>
                <w:rFonts w:asciiTheme="minorHAnsi" w:hAnsiTheme="minorHAnsi"/>
                <w:color w:val="000000"/>
                <w:sz w:val="16"/>
                <w:lang w:bidi="ar-SA"/>
              </w:rPr>
              <w:t>MenuAdvance.MP3</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7030A0"/>
                <w:sz w:val="16"/>
                <w:lang w:bidi="ar-SA"/>
              </w:rPr>
            </w:pP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000000" w:fill="000000"/>
            <w:noWrap/>
            <w:vAlign w:val="bottom"/>
            <w:hideMark/>
          </w:tcPr>
          <w:p w:rsidR="00A01F89" w:rsidRPr="005B6A31" w:rsidRDefault="00A01F89" w:rsidP="00A01F89">
            <w:pPr>
              <w:spacing w:after="0"/>
              <w:ind w:left="0"/>
              <w:rPr>
                <w:rFonts w:asciiTheme="minorHAnsi" w:hAnsiTheme="minorHAnsi"/>
                <w:b/>
                <w:bCs/>
                <w:color w:val="FF0000"/>
                <w:sz w:val="16"/>
                <w:lang w:bidi="ar-SA"/>
              </w:rPr>
            </w:pPr>
            <w:r w:rsidRPr="005B6A31">
              <w:rPr>
                <w:rFonts w:asciiTheme="minorHAnsi" w:hAnsiTheme="minorHAnsi"/>
                <w:b/>
                <w:bCs/>
                <w:color w:val="FF0000"/>
                <w:sz w:val="16"/>
                <w:lang w:bidi="ar-SA"/>
              </w:rPr>
              <w:t>Environment Sounds</w:t>
            </w: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Wind</w:t>
            </w: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The sound of wind.</w:t>
            </w: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Wind.MP3</w:t>
            </w: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Rain</w:t>
            </w: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The sound of rain.</w:t>
            </w: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Rain.MP3</w:t>
            </w: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Wheel Touchdown</w:t>
            </w: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The sound played when wheels touchdown on a runway.</w:t>
            </w: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RunwayTouchdown.MP3</w:t>
            </w: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r>
    </w:tbl>
    <w:p w:rsidR="005B6A31" w:rsidRPr="008E16A2" w:rsidRDefault="005B6A31" w:rsidP="00983099">
      <w:pPr>
        <w:pStyle w:val="Body3"/>
      </w:pPr>
    </w:p>
    <w:p w:rsidR="00B67967" w:rsidRDefault="00B67967" w:rsidP="00983099">
      <w:pPr>
        <w:pStyle w:val="Heading3"/>
      </w:pPr>
      <w:bookmarkStart w:id="241" w:name="_Music"/>
      <w:bookmarkStart w:id="242" w:name="_Toc240199212"/>
      <w:bookmarkEnd w:id="241"/>
      <w:r>
        <w:t>Music</w:t>
      </w:r>
      <w:bookmarkEnd w:id="242"/>
    </w:p>
    <w:p w:rsidR="00B67967" w:rsidRDefault="00D245A4" w:rsidP="00983099">
      <w:pPr>
        <w:pStyle w:val="Body3"/>
      </w:pPr>
      <w:r>
        <w:rPr>
          <w:i/>
        </w:rPr>
        <w:t>Overview</w:t>
      </w:r>
      <w:r w:rsidR="00774B26">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6"/>
        <w:gridCol w:w="2583"/>
        <w:gridCol w:w="1617"/>
      </w:tblGrid>
      <w:tr w:rsidR="00EE2246" w:rsidRPr="00EE2246" w:rsidTr="005B6A31">
        <w:trPr>
          <w:trHeight w:val="197"/>
        </w:trPr>
        <w:tc>
          <w:tcPr>
            <w:tcW w:w="2999" w:type="pct"/>
            <w:shd w:val="clear" w:color="auto" w:fill="72ACD0"/>
          </w:tcPr>
          <w:p w:rsidR="00EE2246" w:rsidRPr="008A2D64" w:rsidRDefault="00EE2246" w:rsidP="008A2D64">
            <w:pPr>
              <w:pStyle w:val="TableHeading"/>
              <w:rPr>
                <w:i w:val="0"/>
              </w:rPr>
            </w:pPr>
            <w:r w:rsidRPr="008A2D64">
              <w:rPr>
                <w:i w:val="0"/>
              </w:rPr>
              <w:t>Music Event</w:t>
            </w:r>
            <w:r w:rsidR="00747ABF" w:rsidRPr="008A2D64">
              <w:rPr>
                <w:i w:val="0"/>
              </w:rPr>
              <w:tab/>
            </w:r>
          </w:p>
        </w:tc>
        <w:tc>
          <w:tcPr>
            <w:tcW w:w="963" w:type="pct"/>
            <w:shd w:val="clear" w:color="auto" w:fill="72ACD0"/>
          </w:tcPr>
          <w:p w:rsidR="00EE2246" w:rsidRPr="008A2D64" w:rsidRDefault="00EE2246" w:rsidP="008A2D64">
            <w:pPr>
              <w:pStyle w:val="TableHeading"/>
              <w:rPr>
                <w:i w:val="0"/>
              </w:rPr>
            </w:pPr>
            <w:r w:rsidRPr="008A2D64">
              <w:rPr>
                <w:i w:val="0"/>
              </w:rPr>
              <w:t>Song</w:t>
            </w:r>
          </w:p>
        </w:tc>
        <w:tc>
          <w:tcPr>
            <w:tcW w:w="1037" w:type="pct"/>
            <w:shd w:val="clear" w:color="auto" w:fill="72ACD0"/>
          </w:tcPr>
          <w:p w:rsidR="00EE2246" w:rsidRPr="008A2D64" w:rsidRDefault="00747ABF" w:rsidP="008A2D64">
            <w:pPr>
              <w:pStyle w:val="TableHeading"/>
              <w:rPr>
                <w:i w:val="0"/>
              </w:rPr>
            </w:pPr>
            <w:r w:rsidRPr="008A2D64">
              <w:rPr>
                <w:i w:val="0"/>
              </w:rPr>
              <w:t>Platform / Format</w:t>
            </w:r>
          </w:p>
        </w:tc>
      </w:tr>
      <w:tr w:rsidR="00853D95" w:rsidRPr="00EE2246" w:rsidTr="005B6A31">
        <w:tc>
          <w:tcPr>
            <w:tcW w:w="2999" w:type="pct"/>
            <w:vAlign w:val="bottom"/>
          </w:tcPr>
          <w:p w:rsidR="00853D95" w:rsidRPr="00944A4A" w:rsidRDefault="00A01F89" w:rsidP="008A2D64">
            <w:pPr>
              <w:pStyle w:val="TableValue"/>
            </w:pPr>
            <w:r w:rsidRPr="00944A4A">
              <w:t>Title Screen Music</w:t>
            </w:r>
          </w:p>
        </w:tc>
        <w:tc>
          <w:tcPr>
            <w:tcW w:w="963" w:type="pct"/>
          </w:tcPr>
          <w:p w:rsidR="00853D95" w:rsidRPr="008A2D64" w:rsidRDefault="00A01F89" w:rsidP="008A2D64">
            <w:pPr>
              <w:pStyle w:val="TableValue"/>
            </w:pPr>
            <w:r>
              <w:t>Aces High – Iron Maiden</w:t>
            </w:r>
          </w:p>
        </w:tc>
        <w:tc>
          <w:tcPr>
            <w:tcW w:w="1037" w:type="pct"/>
          </w:tcPr>
          <w:p w:rsidR="00853D95" w:rsidRPr="008A2D64" w:rsidRDefault="00944A4A" w:rsidP="008A2D64">
            <w:pPr>
              <w:pStyle w:val="TableValue"/>
            </w:pPr>
            <w:r>
              <w:t>PC/MP3</w:t>
            </w:r>
          </w:p>
        </w:tc>
      </w:tr>
      <w:tr w:rsidR="005B6A31" w:rsidRPr="00EE2246" w:rsidTr="005B6A31">
        <w:tc>
          <w:tcPr>
            <w:tcW w:w="2999" w:type="pct"/>
            <w:vAlign w:val="bottom"/>
          </w:tcPr>
          <w:p w:rsidR="005B6A31" w:rsidRDefault="00A01F89" w:rsidP="005B6A31">
            <w:pPr>
              <w:pStyle w:val="TableValue"/>
            </w:pPr>
            <w:r>
              <w:lastRenderedPageBreak/>
              <w:t>Menu Music</w:t>
            </w:r>
          </w:p>
        </w:tc>
        <w:tc>
          <w:tcPr>
            <w:tcW w:w="963" w:type="pct"/>
            <w:vAlign w:val="bottom"/>
          </w:tcPr>
          <w:p w:rsidR="005B6A31" w:rsidRDefault="00944A4A" w:rsidP="005B6A31">
            <w:pPr>
              <w:pStyle w:val="TableValue"/>
            </w:pPr>
            <w:r>
              <w:t>Hypnotic Puzzle 2 (</w:t>
            </w:r>
            <w:r w:rsidRPr="00944A4A">
              <w:t>https://soundimage.org/looping-music/</w:t>
            </w:r>
            <w:r>
              <w:t>)</w:t>
            </w:r>
          </w:p>
        </w:tc>
        <w:tc>
          <w:tcPr>
            <w:tcW w:w="1037" w:type="pct"/>
            <w:vAlign w:val="bottom"/>
          </w:tcPr>
          <w:p w:rsidR="005B6A31" w:rsidRDefault="00944A4A" w:rsidP="005B6A31">
            <w:pPr>
              <w:pStyle w:val="TableValue"/>
            </w:pPr>
            <w:r>
              <w:t>PC/MP3</w:t>
            </w:r>
          </w:p>
        </w:tc>
      </w:tr>
      <w:tr w:rsidR="005B6A31" w:rsidRPr="00EE2246" w:rsidTr="005B6A31">
        <w:tc>
          <w:tcPr>
            <w:tcW w:w="2999" w:type="pct"/>
            <w:vAlign w:val="bottom"/>
          </w:tcPr>
          <w:p w:rsidR="005B6A31" w:rsidRDefault="00944A4A" w:rsidP="005B6A31">
            <w:pPr>
              <w:pStyle w:val="TableValue"/>
            </w:pPr>
            <w:r>
              <w:t>Hangar Music</w:t>
            </w:r>
          </w:p>
        </w:tc>
        <w:tc>
          <w:tcPr>
            <w:tcW w:w="963" w:type="pct"/>
            <w:vAlign w:val="bottom"/>
          </w:tcPr>
          <w:p w:rsidR="005B6A31" w:rsidRDefault="00944A4A" w:rsidP="005B6A31">
            <w:pPr>
              <w:pStyle w:val="TableValue"/>
            </w:pPr>
            <w:r>
              <w:t>World of Automatons (</w:t>
            </w:r>
            <w:r w:rsidRPr="00944A4A">
              <w:t>https://soundimage.org/looping-music/</w:t>
            </w:r>
            <w:r>
              <w:t>)</w:t>
            </w:r>
          </w:p>
        </w:tc>
        <w:tc>
          <w:tcPr>
            <w:tcW w:w="1037" w:type="pct"/>
          </w:tcPr>
          <w:p w:rsidR="005B6A31" w:rsidRDefault="005B6A31" w:rsidP="005B6A31">
            <w:pPr>
              <w:pStyle w:val="TableValue"/>
            </w:pPr>
          </w:p>
          <w:p w:rsidR="00944A4A" w:rsidRDefault="00944A4A" w:rsidP="005B6A31">
            <w:pPr>
              <w:pStyle w:val="TableValue"/>
            </w:pPr>
            <w:r>
              <w:t>PC/MP3</w:t>
            </w:r>
          </w:p>
        </w:tc>
      </w:tr>
      <w:tr w:rsidR="005B6A31" w:rsidRPr="00EE2246" w:rsidTr="005B6A31">
        <w:tc>
          <w:tcPr>
            <w:tcW w:w="2999" w:type="pct"/>
            <w:vAlign w:val="bottom"/>
          </w:tcPr>
          <w:p w:rsidR="005B6A31" w:rsidRDefault="005B6A31" w:rsidP="005B6A31">
            <w:pPr>
              <w:pStyle w:val="TableValue"/>
            </w:pPr>
          </w:p>
        </w:tc>
        <w:tc>
          <w:tcPr>
            <w:tcW w:w="963" w:type="pct"/>
            <w:vAlign w:val="bottom"/>
          </w:tcPr>
          <w:p w:rsidR="005B6A31" w:rsidRDefault="005B6A31" w:rsidP="005B6A31">
            <w:pPr>
              <w:pStyle w:val="TableValue"/>
            </w:pPr>
          </w:p>
        </w:tc>
        <w:tc>
          <w:tcPr>
            <w:tcW w:w="1037" w:type="pct"/>
          </w:tcPr>
          <w:p w:rsidR="005B6A31" w:rsidRDefault="005B6A31" w:rsidP="005B6A31">
            <w:pPr>
              <w:pStyle w:val="TableValue"/>
            </w:pPr>
          </w:p>
        </w:tc>
      </w:tr>
      <w:tr w:rsidR="005B6A31" w:rsidRPr="00EE2246" w:rsidTr="005B6A31">
        <w:tc>
          <w:tcPr>
            <w:tcW w:w="2999" w:type="pct"/>
            <w:vAlign w:val="bottom"/>
          </w:tcPr>
          <w:p w:rsidR="005B6A31" w:rsidRDefault="005B6A31" w:rsidP="005B6A31">
            <w:pPr>
              <w:pStyle w:val="TableValue"/>
            </w:pPr>
          </w:p>
        </w:tc>
        <w:tc>
          <w:tcPr>
            <w:tcW w:w="963" w:type="pct"/>
            <w:vAlign w:val="bottom"/>
          </w:tcPr>
          <w:p w:rsidR="005B6A31" w:rsidRDefault="005B6A31" w:rsidP="005B6A31">
            <w:pPr>
              <w:pStyle w:val="TableValue"/>
            </w:pPr>
          </w:p>
        </w:tc>
        <w:tc>
          <w:tcPr>
            <w:tcW w:w="1037" w:type="pct"/>
          </w:tcPr>
          <w:p w:rsidR="005B6A31" w:rsidRDefault="005B6A31" w:rsidP="005B6A31">
            <w:pPr>
              <w:pStyle w:val="TableValue"/>
            </w:pPr>
          </w:p>
        </w:tc>
      </w:tr>
    </w:tbl>
    <w:p w:rsidR="00D969BF" w:rsidRDefault="00D969BF" w:rsidP="00526B8A">
      <w:pPr>
        <w:pStyle w:val="Heading2"/>
      </w:pPr>
      <w:bookmarkStart w:id="243" w:name="_Toc528922363"/>
      <w:r>
        <w:t>Game Screens Overview</w:t>
      </w:r>
      <w:bookmarkEnd w:id="243"/>
    </w:p>
    <w:p w:rsidR="005F650E" w:rsidRDefault="005F650E" w:rsidP="005F650E">
      <w:pPr>
        <w:pStyle w:val="Heading3"/>
      </w:pPr>
      <w:bookmarkStart w:id="244" w:name="_Key_Screen_Mockups"/>
      <w:bookmarkEnd w:id="244"/>
      <w:r>
        <w:t>Key Screen Mockups</w:t>
      </w:r>
    </w:p>
    <w:p w:rsidR="005F650E" w:rsidRPr="005F650E" w:rsidRDefault="00D245A4" w:rsidP="005F650E">
      <w:pPr>
        <w:rPr>
          <w:b/>
          <w:u w:val="single"/>
        </w:rPr>
      </w:pPr>
      <w:r>
        <w:rPr>
          <w:b/>
          <w:u w:val="single"/>
        </w:rPr>
        <w:t>Label of Mock-Up</w:t>
      </w:r>
    </w:p>
    <w:p w:rsidR="005F650E" w:rsidRDefault="0060107F" w:rsidP="005F650E">
      <w:pPr>
        <w:rPr>
          <w:noProof/>
          <w:lang w:bidi="ar-SA"/>
        </w:rPr>
      </w:pPr>
      <w:r>
        <w:rPr>
          <w:noProof/>
          <w:lang w:bidi="ar-SA"/>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73025</wp:posOffset>
                </wp:positionV>
                <wp:extent cx="1670685" cy="349250"/>
                <wp:effectExtent l="6985" t="8255" r="8255" b="13970"/>
                <wp:wrapNone/>
                <wp:docPr id="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685" cy="349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486A7" id="Rectangle 31" o:spid="_x0000_s1026" style="position:absolute;margin-left:3pt;margin-top:5.75pt;width:131.55pt;height: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"/>
            </w:pict>
          </mc:Fallback>
        </mc:AlternateContent>
      </w:r>
    </w:p>
    <w:p w:rsidR="00D245A4" w:rsidRDefault="00D245A4" w:rsidP="005F650E">
      <w:pPr>
        <w:rPr>
          <w:noProof/>
          <w:lang w:bidi="ar-SA"/>
        </w:rPr>
      </w:pPr>
    </w:p>
    <w:p w:rsidR="00D245A4" w:rsidRDefault="00D245A4" w:rsidP="005F650E"/>
    <w:p w:rsidR="005F650E" w:rsidRDefault="005F650E" w:rsidP="005F650E"/>
    <w:p w:rsidR="00D245A4" w:rsidRPr="005F650E" w:rsidRDefault="00D245A4" w:rsidP="00D245A4">
      <w:pPr>
        <w:rPr>
          <w:b/>
          <w:u w:val="single"/>
        </w:rPr>
      </w:pPr>
      <w:r>
        <w:rPr>
          <w:b/>
          <w:u w:val="single"/>
        </w:rPr>
        <w:t>Label of Mock-Up</w:t>
      </w:r>
    </w:p>
    <w:p w:rsidR="00D245A4" w:rsidRDefault="0060107F" w:rsidP="00D245A4">
      <w:pPr>
        <w:rPr>
          <w:noProof/>
          <w:lang w:bidi="ar-SA"/>
        </w:rPr>
      </w:pPr>
      <w:r>
        <w:rPr>
          <w:noProof/>
          <w:lang w:bidi="ar-SA"/>
        </w:rPr>
        <mc:AlternateContent>
          <mc:Choice Requires="wps">
            <w:drawing>
              <wp:anchor distT="0" distB="0" distL="114300" distR="114300" simplePos="0" relativeHeight="251663360" behindDoc="0" locked="0" layoutInCell="1" allowOverlap="1">
                <wp:simplePos x="0" y="0"/>
                <wp:positionH relativeFrom="column">
                  <wp:posOffset>38100</wp:posOffset>
                </wp:positionH>
                <wp:positionV relativeFrom="paragraph">
                  <wp:posOffset>73025</wp:posOffset>
                </wp:positionV>
                <wp:extent cx="1670685" cy="349250"/>
                <wp:effectExtent l="6985" t="8255" r="8255" b="13970"/>
                <wp:wrapNone/>
                <wp:docPr id="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685" cy="349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FC476" id="Rectangle 32" o:spid="_x0000_s1026" style="position:absolute;margin-left:3pt;margin-top:5.75pt;width:131.55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"/>
            </w:pict>
          </mc:Fallback>
        </mc:AlternateContent>
      </w:r>
    </w:p>
    <w:p w:rsidR="00D245A4" w:rsidRDefault="00D245A4" w:rsidP="00D245A4">
      <w:pPr>
        <w:rPr>
          <w:noProof/>
          <w:lang w:bidi="ar-SA"/>
        </w:rPr>
      </w:pPr>
    </w:p>
    <w:p w:rsidR="00D245A4" w:rsidRDefault="00D245A4" w:rsidP="00D245A4">
      <w:pPr>
        <w:ind w:left="0"/>
      </w:pPr>
    </w:p>
    <w:p w:rsidR="005F650E" w:rsidRDefault="005F650E" w:rsidP="005F650E"/>
    <w:p w:rsidR="00213FB7" w:rsidRDefault="00213FB7" w:rsidP="00213FB7">
      <w:pPr>
        <w:pStyle w:val="Heading2"/>
      </w:pPr>
      <w:bookmarkStart w:id="245" w:name="_Toc528922364"/>
      <w:r>
        <w:t>Marketing</w:t>
      </w:r>
      <w:bookmarkEnd w:id="245"/>
    </w:p>
    <w:p w:rsidR="00213FB7" w:rsidRDefault="00213FB7" w:rsidP="00213FB7">
      <w:pPr>
        <w:pStyle w:val="Heading3"/>
      </w:pPr>
      <w:r>
        <w:t>Short Descriptions/Taglines</w:t>
      </w:r>
    </w:p>
    <w:p w:rsidR="00213FB7" w:rsidRDefault="00944A4A" w:rsidP="00944A4A">
      <w:pPr>
        <w:numPr>
          <w:ilvl w:val="0"/>
          <w:numId w:val="6"/>
        </w:numPr>
        <w:spacing w:after="0"/>
      </w:pPr>
      <w:r>
        <w:t>“</w:t>
      </w:r>
      <w:r w:rsidRPr="00944A4A">
        <w:t>Take control of a turncoat pilot on a mission of redemption. Champion his rise from traitor to hero as he rises through the ranks and proves his detractors wrong. Will good triumph over evil, or will Razorback fail to accomplish his dreams or a world without hate?</w:t>
      </w:r>
      <w:r>
        <w:t>”</w:t>
      </w:r>
    </w:p>
    <w:p w:rsidR="00944A4A" w:rsidRDefault="00944A4A" w:rsidP="00944A4A">
      <w:pPr>
        <w:numPr>
          <w:ilvl w:val="0"/>
          <w:numId w:val="6"/>
        </w:numPr>
        <w:spacing w:after="0"/>
      </w:pPr>
      <w:r>
        <w:lastRenderedPageBreak/>
        <w:t>“An intense, action-packed story of a pilot sick to death of war who is willing to do whatever he can to bring peace to the world.”</w:t>
      </w:r>
    </w:p>
    <w:p w:rsidR="00213FB7" w:rsidRDefault="00213FB7" w:rsidP="00213FB7">
      <w:pPr>
        <w:pStyle w:val="Heading3"/>
      </w:pPr>
      <w:r>
        <w:t>Positioning Strengths</w:t>
      </w:r>
    </w:p>
    <w:p w:rsidR="00213FB7" w:rsidRPr="00DE6718" w:rsidRDefault="00944A4A" w:rsidP="009269A3">
      <w:pPr>
        <w:pStyle w:val="ListParagraph"/>
      </w:pPr>
      <w:r>
        <w:t>Our unique story elements mean that we will have a strong chance at emerging in the market. Also our non-linear gameplay will be a huge selling point for Wings Over Avalon.</w:t>
      </w:r>
    </w:p>
    <w:p w:rsidR="00213FB7" w:rsidRDefault="00213FB7" w:rsidP="00213FB7">
      <w:pPr>
        <w:pStyle w:val="Heading3"/>
      </w:pPr>
      <w:r>
        <w:t>Target Audience</w:t>
      </w:r>
    </w:p>
    <w:p w:rsidR="00213FB7" w:rsidRDefault="00944A4A" w:rsidP="00213FB7">
      <w:pPr>
        <w:pStyle w:val="Body3"/>
      </w:pPr>
      <w:r>
        <w:t xml:space="preserve">Primary </w:t>
      </w:r>
      <w:r>
        <w:tab/>
        <w:t xml:space="preserve">– </w:t>
      </w:r>
      <w:r>
        <w:tab/>
        <w:t>Young adults – men/women 18-30.</w:t>
      </w:r>
    </w:p>
    <w:p w:rsidR="00213FB7" w:rsidRDefault="00944A4A" w:rsidP="00213FB7">
      <w:pPr>
        <w:pStyle w:val="Body3"/>
      </w:pPr>
      <w:r>
        <w:t>Secondary</w:t>
      </w:r>
      <w:r>
        <w:tab/>
        <w:t xml:space="preserve"> –</w:t>
      </w:r>
      <w:r>
        <w:tab/>
        <w:t>Teens – men/women 13-17.</w:t>
      </w:r>
    </w:p>
    <w:p w:rsidR="00213FB7" w:rsidRDefault="00213FB7" w:rsidP="00213FB7">
      <w:pPr>
        <w:spacing w:after="0"/>
        <w:ind w:left="0"/>
      </w:pPr>
    </w:p>
    <w:sectPr w:rsidR="00213FB7" w:rsidSect="00D53B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9A6" w:rsidRDefault="005429A6" w:rsidP="00983099">
      <w:r>
        <w:separator/>
      </w:r>
    </w:p>
    <w:p w:rsidR="005429A6" w:rsidRDefault="005429A6" w:rsidP="00983099"/>
  </w:endnote>
  <w:endnote w:type="continuationSeparator" w:id="0">
    <w:p w:rsidR="005429A6" w:rsidRDefault="005429A6" w:rsidP="00983099">
      <w:r>
        <w:continuationSeparator/>
      </w:r>
    </w:p>
    <w:p w:rsidR="005429A6" w:rsidRDefault="005429A6" w:rsidP="00983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ReductoCondSSK">
    <w:altName w:val="Courier New"/>
    <w:charset w:val="00"/>
    <w:family w:val="auto"/>
    <w:pitch w:val="variable"/>
    <w:sig w:usb0="00000001" w:usb1="00000000" w:usb2="00000000" w:usb3="00000000" w:csb0="00000009" w:csb1="00000000"/>
  </w:font>
  <w:font w:name="Minion-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00" w:rsidRPr="00FE73DF" w:rsidRDefault="00B81600" w:rsidP="00D53B7E">
    <w:pPr>
      <w:pStyle w:val="Foot"/>
    </w:pPr>
    <w:r w:rsidRPr="00FE73DF">
      <w:t>Confidential, Do Not Distribute</w:t>
    </w:r>
  </w:p>
  <w:p w:rsidR="00B81600" w:rsidRPr="008E16A2" w:rsidRDefault="00B81600" w:rsidP="00D53B7E">
    <w:pPr>
      <w:pStyle w:val="Page"/>
    </w:pPr>
    <w:r>
      <w:fldChar w:fldCharType="begin"/>
    </w:r>
    <w:r>
      <w:instrText xml:space="preserve"> PAGE   \* MERGEFORMAT </w:instrText>
    </w:r>
    <w:r>
      <w:fldChar w:fldCharType="separate"/>
    </w:r>
    <w:r w:rsidR="009E5BCE">
      <w:rPr>
        <w:noProof/>
      </w:rPr>
      <w:t>3</w:t>
    </w:r>
    <w:r>
      <w:rPr>
        <w:noProof/>
      </w:rPr>
      <w:fldChar w:fldCharType="end"/>
    </w:r>
    <w:r w:rsidRPr="008E16A2">
      <w:t xml:space="preserve"> | Page</w:t>
    </w:r>
  </w:p>
  <w:p w:rsidR="00B81600" w:rsidRDefault="00B81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00" w:rsidRDefault="00B81600" w:rsidP="00983099">
    <w:pPr>
      <w:pStyle w:val="NoSpacing"/>
    </w:pPr>
  </w:p>
  <w:p w:rsidR="00B81600" w:rsidRPr="00FE73DF" w:rsidRDefault="00B81600" w:rsidP="00D53B7E">
    <w:pPr>
      <w:pStyle w:val="Foot"/>
    </w:pPr>
    <w:r w:rsidRPr="00FE73DF">
      <w:t>Confidential, Do Not Distribute</w:t>
    </w:r>
  </w:p>
  <w:p w:rsidR="00B81600" w:rsidRPr="008E16A2" w:rsidRDefault="00B81600" w:rsidP="00D53B7E">
    <w:pPr>
      <w:pStyle w:val="Page"/>
    </w:pPr>
    <w:r>
      <w:fldChar w:fldCharType="begin"/>
    </w:r>
    <w:r>
      <w:instrText xml:space="preserve"> PAGE   \* MERGEFORMAT </w:instrText>
    </w:r>
    <w:r>
      <w:fldChar w:fldCharType="separate"/>
    </w:r>
    <w:r w:rsidR="0060107F">
      <w:rPr>
        <w:noProof/>
      </w:rPr>
      <w:t>1</w:t>
    </w:r>
    <w:r>
      <w:rPr>
        <w:noProof/>
      </w:rPr>
      <w:fldChar w:fldCharType="end"/>
    </w:r>
    <w:r w:rsidRPr="008E16A2">
      <w:t xml:space="preserve"> | Page</w:t>
    </w:r>
  </w:p>
  <w:p w:rsidR="00B81600" w:rsidRPr="00FB3A6D" w:rsidRDefault="00B81600" w:rsidP="00983099">
    <w:pPr>
      <w:pStyle w:val="Fo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00" w:rsidRPr="00FE73DF" w:rsidRDefault="00B81600" w:rsidP="00983099">
    <w:pPr>
      <w:pStyle w:val="Foot"/>
    </w:pPr>
    <w:r w:rsidRPr="00FE73DF">
      <w:t>Confidential, Do Not Distribute</w:t>
    </w:r>
  </w:p>
  <w:p w:rsidR="00B81600" w:rsidRPr="008E16A2" w:rsidRDefault="00B81600" w:rsidP="00983099">
    <w:pPr>
      <w:pStyle w:val="Page"/>
    </w:pPr>
    <w:r>
      <w:fldChar w:fldCharType="begin"/>
    </w:r>
    <w:r>
      <w:instrText xml:space="preserve"> PAGE   \* MERGEFORMAT </w:instrText>
    </w:r>
    <w:r>
      <w:fldChar w:fldCharType="separate"/>
    </w:r>
    <w:r w:rsidR="009E5BCE">
      <w:rPr>
        <w:noProof/>
      </w:rPr>
      <w:t>21</w:t>
    </w:r>
    <w:r>
      <w:rPr>
        <w:noProof/>
      </w:rPr>
      <w:fldChar w:fldCharType="end"/>
    </w:r>
    <w:r w:rsidRPr="008E16A2">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9A6" w:rsidRDefault="005429A6" w:rsidP="00983099">
      <w:r>
        <w:separator/>
      </w:r>
    </w:p>
    <w:p w:rsidR="005429A6" w:rsidRDefault="005429A6" w:rsidP="00983099"/>
  </w:footnote>
  <w:footnote w:type="continuationSeparator" w:id="0">
    <w:p w:rsidR="005429A6" w:rsidRDefault="005429A6" w:rsidP="00983099">
      <w:r>
        <w:continuationSeparator/>
      </w:r>
    </w:p>
    <w:p w:rsidR="005429A6" w:rsidRDefault="005429A6" w:rsidP="009830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00" w:rsidRPr="00831FB5" w:rsidRDefault="00B81600" w:rsidP="00983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6A2"/>
    <w:multiLevelType w:val="multilevel"/>
    <w:tmpl w:val="F0B61EBC"/>
    <w:lvl w:ilvl="0">
      <w:start w:val="1"/>
      <w:numFmt w:val="decimal"/>
      <w:pStyle w:val="Heading1"/>
      <w:lvlText w:val="%1.0"/>
      <w:lvlJc w:val="left"/>
      <w:pPr>
        <w:tabs>
          <w:tab w:val="num" w:pos="144"/>
        </w:tabs>
        <w:ind w:left="0" w:firstLine="0"/>
      </w:pPr>
      <w:rPr>
        <w:rFonts w:ascii="Arial" w:hAnsi="Arial" w:cs="Arial" w:hint="default"/>
        <w:b/>
        <w:sz w:val="32"/>
        <w:szCs w:val="40"/>
      </w:rPr>
    </w:lvl>
    <w:lvl w:ilvl="1">
      <w:start w:val="1"/>
      <w:numFmt w:val="decimal"/>
      <w:pStyle w:val="Heading2"/>
      <w:lvlText w:val="%1.%2"/>
      <w:lvlJc w:val="left"/>
      <w:pPr>
        <w:tabs>
          <w:tab w:val="num" w:pos="504"/>
        </w:tabs>
        <w:ind w:left="0" w:firstLine="216"/>
      </w:pPr>
      <w:rPr>
        <w:rFonts w:ascii="Arial" w:hAnsi="Arial" w:cs="Arial" w:hint="default"/>
        <w:b/>
        <w:i w:val="0"/>
        <w:sz w:val="22"/>
        <w:szCs w:val="16"/>
      </w:rPr>
    </w:lvl>
    <w:lvl w:ilvl="2">
      <w:start w:val="1"/>
      <w:numFmt w:val="decimal"/>
      <w:pStyle w:val="Heading3"/>
      <w:lvlText w:val="%1.%2.%3"/>
      <w:lvlJc w:val="left"/>
      <w:pPr>
        <w:tabs>
          <w:tab w:val="num" w:pos="8226"/>
        </w:tabs>
        <w:ind w:left="7074" w:firstLine="576"/>
      </w:pPr>
      <w:rPr>
        <w:rFonts w:ascii="Arial" w:hAnsi="Arial" w:cs="Arial" w:hint="default"/>
        <w:b/>
        <w:i w:val="0"/>
        <w:sz w:val="20"/>
        <w:szCs w:val="20"/>
      </w:rPr>
    </w:lvl>
    <w:lvl w:ilvl="3">
      <w:start w:val="1"/>
      <w:numFmt w:val="decimal"/>
      <w:pStyle w:val="Heading4"/>
      <w:lvlText w:val="%1.%2.%3.%4"/>
      <w:lvlJc w:val="left"/>
      <w:pPr>
        <w:tabs>
          <w:tab w:val="num" w:pos="0"/>
        </w:tabs>
        <w:ind w:left="0" w:hanging="288"/>
      </w:pPr>
      <w:rPr>
        <w:rFonts w:hint="default"/>
      </w:rPr>
    </w:lvl>
    <w:lvl w:ilvl="4">
      <w:start w:val="1"/>
      <w:numFmt w:val="decimal"/>
      <w:lvlText w:val="%1.%2.%3.%4.%5."/>
      <w:lvlJc w:val="left"/>
      <w:pPr>
        <w:tabs>
          <w:tab w:val="num" w:pos="0"/>
        </w:tabs>
        <w:ind w:left="0" w:hanging="288"/>
      </w:pPr>
      <w:rPr>
        <w:rFonts w:hint="default"/>
      </w:rPr>
    </w:lvl>
    <w:lvl w:ilvl="5">
      <w:start w:val="1"/>
      <w:numFmt w:val="decimal"/>
      <w:lvlText w:val="%1.%2.%3.%4.%5.%6."/>
      <w:lvlJc w:val="left"/>
      <w:pPr>
        <w:tabs>
          <w:tab w:val="num" w:pos="0"/>
        </w:tabs>
        <w:ind w:left="0" w:hanging="288"/>
      </w:pPr>
      <w:rPr>
        <w:rFonts w:hint="default"/>
      </w:rPr>
    </w:lvl>
    <w:lvl w:ilvl="6">
      <w:start w:val="1"/>
      <w:numFmt w:val="decimal"/>
      <w:lvlText w:val="%1.%2.%3.%4.%5.%6.%7."/>
      <w:lvlJc w:val="left"/>
      <w:pPr>
        <w:tabs>
          <w:tab w:val="num" w:pos="0"/>
        </w:tabs>
        <w:ind w:left="0" w:hanging="288"/>
      </w:pPr>
      <w:rPr>
        <w:rFonts w:hint="default"/>
      </w:rPr>
    </w:lvl>
    <w:lvl w:ilvl="7">
      <w:start w:val="1"/>
      <w:numFmt w:val="decimal"/>
      <w:lvlText w:val="%1.%2.%3.%4.%5.%6.%7.%8."/>
      <w:lvlJc w:val="left"/>
      <w:pPr>
        <w:tabs>
          <w:tab w:val="num" w:pos="0"/>
        </w:tabs>
        <w:ind w:left="0" w:hanging="288"/>
      </w:pPr>
      <w:rPr>
        <w:rFonts w:hint="default"/>
      </w:rPr>
    </w:lvl>
    <w:lvl w:ilvl="8">
      <w:start w:val="1"/>
      <w:numFmt w:val="decimal"/>
      <w:lvlText w:val="%1.%2.%3.%4.%5.%6.%7.%8.%9."/>
      <w:lvlJc w:val="left"/>
      <w:pPr>
        <w:tabs>
          <w:tab w:val="num" w:pos="0"/>
        </w:tabs>
        <w:ind w:left="0" w:hanging="288"/>
      </w:pPr>
      <w:rPr>
        <w:rFonts w:hint="default"/>
      </w:rPr>
    </w:lvl>
  </w:abstractNum>
  <w:abstractNum w:abstractNumId="1" w15:restartNumberingAfterBreak="0">
    <w:nsid w:val="1D7A0878"/>
    <w:multiLevelType w:val="hybridMultilevel"/>
    <w:tmpl w:val="2DFA5468"/>
    <w:lvl w:ilvl="0" w:tplc="040C000F">
      <w:start w:val="1"/>
      <w:numFmt w:val="decimal"/>
      <w:lvlText w:val="%1."/>
      <w:lvlJc w:val="left"/>
      <w:pPr>
        <w:tabs>
          <w:tab w:val="num" w:pos="984"/>
        </w:tabs>
        <w:ind w:left="984" w:hanging="360"/>
      </w:pPr>
    </w:lvl>
    <w:lvl w:ilvl="1" w:tplc="040C0019" w:tentative="1">
      <w:start w:val="1"/>
      <w:numFmt w:val="lowerLetter"/>
      <w:lvlText w:val="%2."/>
      <w:lvlJc w:val="left"/>
      <w:pPr>
        <w:tabs>
          <w:tab w:val="num" w:pos="1704"/>
        </w:tabs>
        <w:ind w:left="1704" w:hanging="360"/>
      </w:pPr>
    </w:lvl>
    <w:lvl w:ilvl="2" w:tplc="040C001B" w:tentative="1">
      <w:start w:val="1"/>
      <w:numFmt w:val="lowerRoman"/>
      <w:lvlText w:val="%3."/>
      <w:lvlJc w:val="right"/>
      <w:pPr>
        <w:tabs>
          <w:tab w:val="num" w:pos="2424"/>
        </w:tabs>
        <w:ind w:left="2424" w:hanging="180"/>
      </w:pPr>
    </w:lvl>
    <w:lvl w:ilvl="3" w:tplc="040C000F" w:tentative="1">
      <w:start w:val="1"/>
      <w:numFmt w:val="decimal"/>
      <w:lvlText w:val="%4."/>
      <w:lvlJc w:val="left"/>
      <w:pPr>
        <w:tabs>
          <w:tab w:val="num" w:pos="3144"/>
        </w:tabs>
        <w:ind w:left="3144" w:hanging="360"/>
      </w:pPr>
    </w:lvl>
    <w:lvl w:ilvl="4" w:tplc="040C0019" w:tentative="1">
      <w:start w:val="1"/>
      <w:numFmt w:val="lowerLetter"/>
      <w:lvlText w:val="%5."/>
      <w:lvlJc w:val="left"/>
      <w:pPr>
        <w:tabs>
          <w:tab w:val="num" w:pos="3864"/>
        </w:tabs>
        <w:ind w:left="3864" w:hanging="360"/>
      </w:pPr>
    </w:lvl>
    <w:lvl w:ilvl="5" w:tplc="040C001B" w:tentative="1">
      <w:start w:val="1"/>
      <w:numFmt w:val="lowerRoman"/>
      <w:lvlText w:val="%6."/>
      <w:lvlJc w:val="right"/>
      <w:pPr>
        <w:tabs>
          <w:tab w:val="num" w:pos="4584"/>
        </w:tabs>
        <w:ind w:left="4584" w:hanging="180"/>
      </w:pPr>
    </w:lvl>
    <w:lvl w:ilvl="6" w:tplc="040C000F" w:tentative="1">
      <w:start w:val="1"/>
      <w:numFmt w:val="decimal"/>
      <w:lvlText w:val="%7."/>
      <w:lvlJc w:val="left"/>
      <w:pPr>
        <w:tabs>
          <w:tab w:val="num" w:pos="5304"/>
        </w:tabs>
        <w:ind w:left="5304" w:hanging="360"/>
      </w:pPr>
    </w:lvl>
    <w:lvl w:ilvl="7" w:tplc="040C0019" w:tentative="1">
      <w:start w:val="1"/>
      <w:numFmt w:val="lowerLetter"/>
      <w:lvlText w:val="%8."/>
      <w:lvlJc w:val="left"/>
      <w:pPr>
        <w:tabs>
          <w:tab w:val="num" w:pos="6024"/>
        </w:tabs>
        <w:ind w:left="6024" w:hanging="360"/>
      </w:pPr>
    </w:lvl>
    <w:lvl w:ilvl="8" w:tplc="040C001B" w:tentative="1">
      <w:start w:val="1"/>
      <w:numFmt w:val="lowerRoman"/>
      <w:lvlText w:val="%9."/>
      <w:lvlJc w:val="right"/>
      <w:pPr>
        <w:tabs>
          <w:tab w:val="num" w:pos="6744"/>
        </w:tabs>
        <w:ind w:left="6744" w:hanging="180"/>
      </w:pPr>
    </w:lvl>
  </w:abstractNum>
  <w:abstractNum w:abstractNumId="2" w15:restartNumberingAfterBreak="0">
    <w:nsid w:val="28F4427B"/>
    <w:multiLevelType w:val="hybridMultilevel"/>
    <w:tmpl w:val="755015DE"/>
    <w:lvl w:ilvl="0" w:tplc="0409000B">
      <w:start w:val="1"/>
      <w:numFmt w:val="bullet"/>
      <w:lvlText w:val=""/>
      <w:lvlJc w:val="left"/>
      <w:pPr>
        <w:ind w:left="936" w:hanging="360"/>
      </w:pPr>
      <w:rPr>
        <w:rFonts w:ascii="Wingdings" w:hAnsi="Wingdings" w:hint="default"/>
      </w:rPr>
    </w:lvl>
    <w:lvl w:ilvl="1" w:tplc="04090019">
      <w:start w:val="1"/>
      <w:numFmt w:val="lowerLetter"/>
      <w:lvlText w:val="%2."/>
      <w:lvlJc w:val="left"/>
      <w:pPr>
        <w:ind w:left="1656" w:hanging="360"/>
      </w:pPr>
    </w:lvl>
    <w:lvl w:ilvl="2" w:tplc="04090019">
      <w:start w:val="1"/>
      <w:numFmt w:val="lowerLetter"/>
      <w:lvlText w:val="%3."/>
      <w:lvlJc w:val="lef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9F2936"/>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7A32E77"/>
    <w:multiLevelType w:val="hybridMultilevel"/>
    <w:tmpl w:val="4C2E1640"/>
    <w:lvl w:ilvl="0" w:tplc="DEA05660">
      <w:start w:val="1"/>
      <w:numFmt w:val="bullet"/>
      <w:pStyle w:val="ListParagraph"/>
      <w:lvlText w:val=""/>
      <w:lvlJc w:val="left"/>
      <w:pPr>
        <w:ind w:left="16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2404B2F"/>
    <w:multiLevelType w:val="hybridMultilevel"/>
    <w:tmpl w:val="1280051C"/>
    <w:lvl w:ilvl="0" w:tplc="040C000F">
      <w:start w:val="1"/>
      <w:numFmt w:val="decimal"/>
      <w:lvlText w:val="%1."/>
      <w:lvlJc w:val="left"/>
      <w:pPr>
        <w:tabs>
          <w:tab w:val="num" w:pos="984"/>
        </w:tabs>
        <w:ind w:left="984"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16"/>
        <w:szCs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C0003">
      <w:start w:val="1"/>
      <w:numFmt w:val="bullet"/>
      <w:lvlText w:val="o"/>
      <w:lvlJc w:val="left"/>
      <w:pPr>
        <w:tabs>
          <w:tab w:val="num" w:pos="1620"/>
        </w:tabs>
        <w:ind w:left="1620" w:hanging="360"/>
      </w:pPr>
      <w:rPr>
        <w:rFonts w:ascii="Courier New" w:hAnsi="Courier New" w:cs="Wingdings 2"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Wingdings 2"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Wingdings 2"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096FB4"/>
    <w:multiLevelType w:val="hybridMultilevel"/>
    <w:tmpl w:val="360CDBA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D494E60"/>
    <w:multiLevelType w:val="hybridMultilevel"/>
    <w:tmpl w:val="4CC488D4"/>
    <w:lvl w:ilvl="0" w:tplc="9A8EBF7C">
      <w:start w:val="1"/>
      <w:numFmt w:val="bullet"/>
      <w:pStyle w:val="7-bulletText"/>
      <w:lvlText w:val=""/>
      <w:lvlJc w:val="left"/>
      <w:pPr>
        <w:tabs>
          <w:tab w:val="num" w:pos="910"/>
        </w:tabs>
        <w:ind w:left="910" w:hanging="286"/>
      </w:pPr>
      <w:rPr>
        <w:rFonts w:ascii="Wingdings 2" w:hAnsi="Wingdings 2" w:cs="Times New Roman" w:hint="default"/>
        <w:b w:val="0"/>
        <w:bCs w:val="0"/>
        <w:i w:val="0"/>
        <w:iCs w:val="0"/>
        <w:caps w:val="0"/>
        <w:smallCaps w:val="0"/>
        <w:strike w:val="0"/>
        <w:dstrike w:val="0"/>
        <w:noProof w:val="0"/>
        <w:snapToGrid w:val="0"/>
        <w:vanish w:val="0"/>
        <w:color w:val="000000"/>
        <w:spacing w:val="0"/>
        <w:w w:val="0"/>
        <w:kern w:val="0"/>
        <w:position w:val="0"/>
        <w:sz w:val="16"/>
        <w:szCs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C0003">
      <w:start w:val="1"/>
      <w:numFmt w:val="bullet"/>
      <w:lvlText w:val="o"/>
      <w:lvlJc w:val="left"/>
      <w:pPr>
        <w:tabs>
          <w:tab w:val="num" w:pos="1440"/>
        </w:tabs>
        <w:ind w:left="1440" w:hanging="360"/>
      </w:pPr>
      <w:rPr>
        <w:rFonts w:ascii="Courier New" w:hAnsi="Courier New" w:cs="Wingdings 2" w:hint="default"/>
      </w:rPr>
    </w:lvl>
    <w:lvl w:ilvl="2" w:tplc="0C0C0005">
      <w:start w:val="1"/>
      <w:numFmt w:val="bullet"/>
      <w:lvlText w:val=""/>
      <w:lvlJc w:val="left"/>
      <w:pPr>
        <w:tabs>
          <w:tab w:val="num" w:pos="2160"/>
        </w:tabs>
        <w:ind w:left="2160" w:hanging="360"/>
      </w:pPr>
      <w:rPr>
        <w:rFonts w:ascii="Wingdings" w:hAnsi="Wingdings" w:hint="default"/>
      </w:rPr>
    </w:lvl>
    <w:lvl w:ilvl="3" w:tplc="0C0C000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Wingdings 2"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Wingdings 2"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C84FDE"/>
    <w:multiLevelType w:val="hybridMultilevel"/>
    <w:tmpl w:val="F77859E8"/>
    <w:lvl w:ilvl="0" w:tplc="D86E80A6">
      <w:start w:val="1"/>
      <w:numFmt w:val="decimal"/>
      <w:pStyle w:val="NumberedList"/>
      <w:lvlText w:val="%1."/>
      <w:lvlJc w:val="left"/>
      <w:pPr>
        <w:ind w:left="936" w:hanging="360"/>
      </w:pPr>
    </w:lvl>
    <w:lvl w:ilvl="1" w:tplc="04090019">
      <w:start w:val="1"/>
      <w:numFmt w:val="lowerLetter"/>
      <w:lvlText w:val="%2."/>
      <w:lvlJc w:val="left"/>
      <w:pPr>
        <w:ind w:left="1656" w:hanging="360"/>
      </w:pPr>
    </w:lvl>
    <w:lvl w:ilvl="2" w:tplc="04090019">
      <w:start w:val="1"/>
      <w:numFmt w:val="lowerLetter"/>
      <w:lvlText w:val="%3."/>
      <w:lvlJc w:val="lef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76EF6E13"/>
    <w:multiLevelType w:val="hybridMultilevel"/>
    <w:tmpl w:val="3776F8E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7AB36A95"/>
    <w:multiLevelType w:val="hybridMultilevel"/>
    <w:tmpl w:val="4BC0793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
  </w:num>
  <w:num w:numId="3">
    <w:abstractNumId w:val="8"/>
  </w:num>
  <w:num w:numId="4">
    <w:abstractNumId w:val="8"/>
    <w:lvlOverride w:ilvl="0">
      <w:startOverride w:val="1"/>
    </w:lvlOverride>
  </w:num>
  <w:num w:numId="5">
    <w:abstractNumId w:val="2"/>
  </w:num>
  <w:num w:numId="6">
    <w:abstractNumId w:val="10"/>
  </w:num>
  <w:num w:numId="7">
    <w:abstractNumId w:val="7"/>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deo Game">
    <w15:presenceInfo w15:providerId="None" w15:userId="Video G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B5"/>
    <w:rsid w:val="00000E43"/>
    <w:rsid w:val="00001985"/>
    <w:rsid w:val="00003DEB"/>
    <w:rsid w:val="00003FDA"/>
    <w:rsid w:val="00005622"/>
    <w:rsid w:val="00005893"/>
    <w:rsid w:val="00006E5B"/>
    <w:rsid w:val="00010CF9"/>
    <w:rsid w:val="000141A7"/>
    <w:rsid w:val="000142C4"/>
    <w:rsid w:val="0001726C"/>
    <w:rsid w:val="00023BD7"/>
    <w:rsid w:val="000279D7"/>
    <w:rsid w:val="0003447C"/>
    <w:rsid w:val="000346B5"/>
    <w:rsid w:val="00044D51"/>
    <w:rsid w:val="00052668"/>
    <w:rsid w:val="00057648"/>
    <w:rsid w:val="00057AC2"/>
    <w:rsid w:val="00060994"/>
    <w:rsid w:val="00062236"/>
    <w:rsid w:val="000638D2"/>
    <w:rsid w:val="000678C6"/>
    <w:rsid w:val="000708E3"/>
    <w:rsid w:val="000755A1"/>
    <w:rsid w:val="00075B6F"/>
    <w:rsid w:val="00077359"/>
    <w:rsid w:val="00080560"/>
    <w:rsid w:val="00085E6A"/>
    <w:rsid w:val="00087BCB"/>
    <w:rsid w:val="000912E5"/>
    <w:rsid w:val="00091340"/>
    <w:rsid w:val="00094567"/>
    <w:rsid w:val="0009642A"/>
    <w:rsid w:val="000A07F2"/>
    <w:rsid w:val="000A1168"/>
    <w:rsid w:val="000A23F1"/>
    <w:rsid w:val="000A2CCF"/>
    <w:rsid w:val="000A31DC"/>
    <w:rsid w:val="000A40F5"/>
    <w:rsid w:val="000B09FF"/>
    <w:rsid w:val="000B1FB1"/>
    <w:rsid w:val="000C7109"/>
    <w:rsid w:val="000D0A02"/>
    <w:rsid w:val="000D3B4E"/>
    <w:rsid w:val="000D5065"/>
    <w:rsid w:val="000D6D73"/>
    <w:rsid w:val="000D7D90"/>
    <w:rsid w:val="000D7D91"/>
    <w:rsid w:val="000E1C1D"/>
    <w:rsid w:val="000E5DA8"/>
    <w:rsid w:val="000E62DB"/>
    <w:rsid w:val="000F2C78"/>
    <w:rsid w:val="00101B29"/>
    <w:rsid w:val="00104E9C"/>
    <w:rsid w:val="00105D8F"/>
    <w:rsid w:val="00106A2C"/>
    <w:rsid w:val="00115EE0"/>
    <w:rsid w:val="00127CF9"/>
    <w:rsid w:val="00131B38"/>
    <w:rsid w:val="001432DD"/>
    <w:rsid w:val="00144CFF"/>
    <w:rsid w:val="00145123"/>
    <w:rsid w:val="001510AF"/>
    <w:rsid w:val="00151776"/>
    <w:rsid w:val="00151E36"/>
    <w:rsid w:val="00161CC9"/>
    <w:rsid w:val="00162716"/>
    <w:rsid w:val="00162EA2"/>
    <w:rsid w:val="00164C66"/>
    <w:rsid w:val="0017270E"/>
    <w:rsid w:val="00173267"/>
    <w:rsid w:val="00173451"/>
    <w:rsid w:val="00174D44"/>
    <w:rsid w:val="00175A81"/>
    <w:rsid w:val="001768F3"/>
    <w:rsid w:val="00195A92"/>
    <w:rsid w:val="001A0572"/>
    <w:rsid w:val="001A0988"/>
    <w:rsid w:val="001A3D4C"/>
    <w:rsid w:val="001A6BEB"/>
    <w:rsid w:val="001B0368"/>
    <w:rsid w:val="001B114B"/>
    <w:rsid w:val="001B15F1"/>
    <w:rsid w:val="001B238F"/>
    <w:rsid w:val="001B2FA2"/>
    <w:rsid w:val="001B5310"/>
    <w:rsid w:val="001B75A3"/>
    <w:rsid w:val="001C1E2E"/>
    <w:rsid w:val="001C2374"/>
    <w:rsid w:val="001C2BC4"/>
    <w:rsid w:val="001C2CB7"/>
    <w:rsid w:val="001D1211"/>
    <w:rsid w:val="001D25B5"/>
    <w:rsid w:val="001D6D47"/>
    <w:rsid w:val="001E04A8"/>
    <w:rsid w:val="001E04FD"/>
    <w:rsid w:val="001E07BA"/>
    <w:rsid w:val="001E671B"/>
    <w:rsid w:val="001E7D25"/>
    <w:rsid w:val="001F0A12"/>
    <w:rsid w:val="001F2DB5"/>
    <w:rsid w:val="001F7230"/>
    <w:rsid w:val="001F7B83"/>
    <w:rsid w:val="00204EDE"/>
    <w:rsid w:val="00212115"/>
    <w:rsid w:val="00213FB7"/>
    <w:rsid w:val="00216A9D"/>
    <w:rsid w:val="00223121"/>
    <w:rsid w:val="00224455"/>
    <w:rsid w:val="0022457C"/>
    <w:rsid w:val="00224C6B"/>
    <w:rsid w:val="0022507D"/>
    <w:rsid w:val="002304C8"/>
    <w:rsid w:val="00230662"/>
    <w:rsid w:val="00231731"/>
    <w:rsid w:val="00233DCE"/>
    <w:rsid w:val="00235DE9"/>
    <w:rsid w:val="0023612F"/>
    <w:rsid w:val="00241714"/>
    <w:rsid w:val="00242359"/>
    <w:rsid w:val="00243FC6"/>
    <w:rsid w:val="00245295"/>
    <w:rsid w:val="00246A36"/>
    <w:rsid w:val="0024710D"/>
    <w:rsid w:val="002502D1"/>
    <w:rsid w:val="00251909"/>
    <w:rsid w:val="002536A1"/>
    <w:rsid w:val="00254EA6"/>
    <w:rsid w:val="002560CC"/>
    <w:rsid w:val="0026043D"/>
    <w:rsid w:val="00267CF5"/>
    <w:rsid w:val="002706FA"/>
    <w:rsid w:val="002728AE"/>
    <w:rsid w:val="00273961"/>
    <w:rsid w:val="00276834"/>
    <w:rsid w:val="002821A7"/>
    <w:rsid w:val="0028331F"/>
    <w:rsid w:val="002848A9"/>
    <w:rsid w:val="00285253"/>
    <w:rsid w:val="00285655"/>
    <w:rsid w:val="00285F5B"/>
    <w:rsid w:val="00286E48"/>
    <w:rsid w:val="00287043"/>
    <w:rsid w:val="00295D8F"/>
    <w:rsid w:val="002A1807"/>
    <w:rsid w:val="002A3C97"/>
    <w:rsid w:val="002A4004"/>
    <w:rsid w:val="002A785F"/>
    <w:rsid w:val="002C07A2"/>
    <w:rsid w:val="002C3418"/>
    <w:rsid w:val="002D0B1B"/>
    <w:rsid w:val="002D1941"/>
    <w:rsid w:val="002D4CC7"/>
    <w:rsid w:val="002D4E91"/>
    <w:rsid w:val="002E1BB4"/>
    <w:rsid w:val="002E2B52"/>
    <w:rsid w:val="002E4E5F"/>
    <w:rsid w:val="002E6324"/>
    <w:rsid w:val="002E6336"/>
    <w:rsid w:val="002E63FE"/>
    <w:rsid w:val="002F3ABE"/>
    <w:rsid w:val="002F65A2"/>
    <w:rsid w:val="002F6F90"/>
    <w:rsid w:val="00302603"/>
    <w:rsid w:val="003039E1"/>
    <w:rsid w:val="0031414C"/>
    <w:rsid w:val="003148A6"/>
    <w:rsid w:val="00320D6D"/>
    <w:rsid w:val="00326857"/>
    <w:rsid w:val="003317E8"/>
    <w:rsid w:val="00334A31"/>
    <w:rsid w:val="00343307"/>
    <w:rsid w:val="0034330D"/>
    <w:rsid w:val="0034704C"/>
    <w:rsid w:val="0035242A"/>
    <w:rsid w:val="0035487A"/>
    <w:rsid w:val="003550B3"/>
    <w:rsid w:val="00356EF0"/>
    <w:rsid w:val="00360232"/>
    <w:rsid w:val="00365FAE"/>
    <w:rsid w:val="00365FB5"/>
    <w:rsid w:val="00366E16"/>
    <w:rsid w:val="00372FFB"/>
    <w:rsid w:val="0037656D"/>
    <w:rsid w:val="003766B6"/>
    <w:rsid w:val="00376928"/>
    <w:rsid w:val="00377079"/>
    <w:rsid w:val="00377708"/>
    <w:rsid w:val="00380D35"/>
    <w:rsid w:val="00381FE7"/>
    <w:rsid w:val="00384D61"/>
    <w:rsid w:val="003906C0"/>
    <w:rsid w:val="00390717"/>
    <w:rsid w:val="003A2738"/>
    <w:rsid w:val="003A35C1"/>
    <w:rsid w:val="003A3CC0"/>
    <w:rsid w:val="003A5F36"/>
    <w:rsid w:val="003A77F3"/>
    <w:rsid w:val="003A7E64"/>
    <w:rsid w:val="003B04B2"/>
    <w:rsid w:val="003B1DED"/>
    <w:rsid w:val="003B3518"/>
    <w:rsid w:val="003B395E"/>
    <w:rsid w:val="003B5313"/>
    <w:rsid w:val="003C15C5"/>
    <w:rsid w:val="003C1F70"/>
    <w:rsid w:val="003C2F7A"/>
    <w:rsid w:val="003C42D0"/>
    <w:rsid w:val="003C587A"/>
    <w:rsid w:val="003C5994"/>
    <w:rsid w:val="003C6E60"/>
    <w:rsid w:val="003D763D"/>
    <w:rsid w:val="003D7F23"/>
    <w:rsid w:val="003E2A3F"/>
    <w:rsid w:val="003E38C8"/>
    <w:rsid w:val="003F0D43"/>
    <w:rsid w:val="003F2525"/>
    <w:rsid w:val="003F4B4E"/>
    <w:rsid w:val="003F74B6"/>
    <w:rsid w:val="004016CF"/>
    <w:rsid w:val="00403AF2"/>
    <w:rsid w:val="004106FB"/>
    <w:rsid w:val="004140DF"/>
    <w:rsid w:val="00416F8F"/>
    <w:rsid w:val="00421CD2"/>
    <w:rsid w:val="00422143"/>
    <w:rsid w:val="0042262E"/>
    <w:rsid w:val="00426789"/>
    <w:rsid w:val="004270A9"/>
    <w:rsid w:val="0043305A"/>
    <w:rsid w:val="00437FDF"/>
    <w:rsid w:val="00452EFC"/>
    <w:rsid w:val="00456FD8"/>
    <w:rsid w:val="00457639"/>
    <w:rsid w:val="0045787E"/>
    <w:rsid w:val="004608F8"/>
    <w:rsid w:val="00461106"/>
    <w:rsid w:val="0046363B"/>
    <w:rsid w:val="004654DD"/>
    <w:rsid w:val="00466DDF"/>
    <w:rsid w:val="0047223B"/>
    <w:rsid w:val="0047702B"/>
    <w:rsid w:val="00481FB4"/>
    <w:rsid w:val="00486D46"/>
    <w:rsid w:val="0048709A"/>
    <w:rsid w:val="00490A72"/>
    <w:rsid w:val="00492157"/>
    <w:rsid w:val="00496B40"/>
    <w:rsid w:val="00497968"/>
    <w:rsid w:val="004A032C"/>
    <w:rsid w:val="004B32CD"/>
    <w:rsid w:val="004B50C4"/>
    <w:rsid w:val="004B54DF"/>
    <w:rsid w:val="004B5B4F"/>
    <w:rsid w:val="004B5B79"/>
    <w:rsid w:val="004B6C5F"/>
    <w:rsid w:val="004B6D9C"/>
    <w:rsid w:val="004B7B38"/>
    <w:rsid w:val="004C2698"/>
    <w:rsid w:val="004C4F33"/>
    <w:rsid w:val="004C57C8"/>
    <w:rsid w:val="004C67A5"/>
    <w:rsid w:val="004D27F2"/>
    <w:rsid w:val="004D5382"/>
    <w:rsid w:val="004D5D51"/>
    <w:rsid w:val="004D7632"/>
    <w:rsid w:val="004E4178"/>
    <w:rsid w:val="004E5831"/>
    <w:rsid w:val="004F4356"/>
    <w:rsid w:val="004F6A29"/>
    <w:rsid w:val="004F739A"/>
    <w:rsid w:val="004F73A7"/>
    <w:rsid w:val="004F7635"/>
    <w:rsid w:val="00500E25"/>
    <w:rsid w:val="005056FF"/>
    <w:rsid w:val="00510A51"/>
    <w:rsid w:val="005113EA"/>
    <w:rsid w:val="00512AAA"/>
    <w:rsid w:val="005131B1"/>
    <w:rsid w:val="005137C9"/>
    <w:rsid w:val="00513E86"/>
    <w:rsid w:val="0051469C"/>
    <w:rsid w:val="00515241"/>
    <w:rsid w:val="00517F4A"/>
    <w:rsid w:val="00523D8D"/>
    <w:rsid w:val="005243EC"/>
    <w:rsid w:val="00526B8A"/>
    <w:rsid w:val="0053239C"/>
    <w:rsid w:val="00532A98"/>
    <w:rsid w:val="00532C7D"/>
    <w:rsid w:val="005357A8"/>
    <w:rsid w:val="00541F94"/>
    <w:rsid w:val="005429A6"/>
    <w:rsid w:val="00543089"/>
    <w:rsid w:val="005437D4"/>
    <w:rsid w:val="00543FDA"/>
    <w:rsid w:val="0054446A"/>
    <w:rsid w:val="0054632A"/>
    <w:rsid w:val="005473A0"/>
    <w:rsid w:val="00554CA5"/>
    <w:rsid w:val="005557C3"/>
    <w:rsid w:val="005612E5"/>
    <w:rsid w:val="00561FF2"/>
    <w:rsid w:val="00562B8C"/>
    <w:rsid w:val="0056329F"/>
    <w:rsid w:val="00563E57"/>
    <w:rsid w:val="005660D8"/>
    <w:rsid w:val="00571A73"/>
    <w:rsid w:val="00571B50"/>
    <w:rsid w:val="00574967"/>
    <w:rsid w:val="00574D3A"/>
    <w:rsid w:val="0058111B"/>
    <w:rsid w:val="0058429E"/>
    <w:rsid w:val="005868A8"/>
    <w:rsid w:val="00590541"/>
    <w:rsid w:val="00593204"/>
    <w:rsid w:val="00593E88"/>
    <w:rsid w:val="005A00C8"/>
    <w:rsid w:val="005A12B3"/>
    <w:rsid w:val="005A3302"/>
    <w:rsid w:val="005A40C3"/>
    <w:rsid w:val="005A7F51"/>
    <w:rsid w:val="005B0E7A"/>
    <w:rsid w:val="005B2889"/>
    <w:rsid w:val="005B57B9"/>
    <w:rsid w:val="005B6A31"/>
    <w:rsid w:val="005C57C1"/>
    <w:rsid w:val="005C5BA9"/>
    <w:rsid w:val="005C5D23"/>
    <w:rsid w:val="005C6C3E"/>
    <w:rsid w:val="005C70B3"/>
    <w:rsid w:val="005C7A79"/>
    <w:rsid w:val="005D0BCA"/>
    <w:rsid w:val="005D27BA"/>
    <w:rsid w:val="005D2CBB"/>
    <w:rsid w:val="005D4B8F"/>
    <w:rsid w:val="005D64D3"/>
    <w:rsid w:val="005D749B"/>
    <w:rsid w:val="005E081A"/>
    <w:rsid w:val="005E4176"/>
    <w:rsid w:val="005E48FF"/>
    <w:rsid w:val="005E6884"/>
    <w:rsid w:val="005E6DCE"/>
    <w:rsid w:val="005F2A66"/>
    <w:rsid w:val="005F53B1"/>
    <w:rsid w:val="005F650E"/>
    <w:rsid w:val="0060107F"/>
    <w:rsid w:val="00605A79"/>
    <w:rsid w:val="00605C3A"/>
    <w:rsid w:val="00607813"/>
    <w:rsid w:val="006100E6"/>
    <w:rsid w:val="0061055E"/>
    <w:rsid w:val="00612A90"/>
    <w:rsid w:val="00612B60"/>
    <w:rsid w:val="00616111"/>
    <w:rsid w:val="006171A4"/>
    <w:rsid w:val="00621A70"/>
    <w:rsid w:val="00621E4E"/>
    <w:rsid w:val="00623AAB"/>
    <w:rsid w:val="00624A24"/>
    <w:rsid w:val="00626E91"/>
    <w:rsid w:val="006334C5"/>
    <w:rsid w:val="00633B0C"/>
    <w:rsid w:val="00633C21"/>
    <w:rsid w:val="006353D5"/>
    <w:rsid w:val="006354E7"/>
    <w:rsid w:val="00635A71"/>
    <w:rsid w:val="006363A6"/>
    <w:rsid w:val="006415B1"/>
    <w:rsid w:val="00641CBC"/>
    <w:rsid w:val="006433E7"/>
    <w:rsid w:val="00644EAA"/>
    <w:rsid w:val="00645747"/>
    <w:rsid w:val="00646D31"/>
    <w:rsid w:val="00647214"/>
    <w:rsid w:val="00650D63"/>
    <w:rsid w:val="00652247"/>
    <w:rsid w:val="00653F78"/>
    <w:rsid w:val="006548A6"/>
    <w:rsid w:val="00656D01"/>
    <w:rsid w:val="0066064A"/>
    <w:rsid w:val="0066072D"/>
    <w:rsid w:val="0066437C"/>
    <w:rsid w:val="00664F76"/>
    <w:rsid w:val="00666229"/>
    <w:rsid w:val="00670DCB"/>
    <w:rsid w:val="006715BE"/>
    <w:rsid w:val="00672237"/>
    <w:rsid w:val="006730AA"/>
    <w:rsid w:val="0067449F"/>
    <w:rsid w:val="00674BD2"/>
    <w:rsid w:val="00675BD4"/>
    <w:rsid w:val="00675DDF"/>
    <w:rsid w:val="00681873"/>
    <w:rsid w:val="00681B76"/>
    <w:rsid w:val="00685BF8"/>
    <w:rsid w:val="00691AAE"/>
    <w:rsid w:val="006934C8"/>
    <w:rsid w:val="00695B1B"/>
    <w:rsid w:val="00697495"/>
    <w:rsid w:val="006A0A25"/>
    <w:rsid w:val="006A2AFF"/>
    <w:rsid w:val="006A60A8"/>
    <w:rsid w:val="006A60BD"/>
    <w:rsid w:val="006A7C9F"/>
    <w:rsid w:val="006B13AF"/>
    <w:rsid w:val="006B22D1"/>
    <w:rsid w:val="006B29AA"/>
    <w:rsid w:val="006C2F2B"/>
    <w:rsid w:val="006C3FFB"/>
    <w:rsid w:val="006C46F7"/>
    <w:rsid w:val="006D3851"/>
    <w:rsid w:val="006D7EF2"/>
    <w:rsid w:val="006E0098"/>
    <w:rsid w:val="006E1A46"/>
    <w:rsid w:val="006E2A17"/>
    <w:rsid w:val="006E42EB"/>
    <w:rsid w:val="006E4764"/>
    <w:rsid w:val="006E4DAD"/>
    <w:rsid w:val="006F76D0"/>
    <w:rsid w:val="0070204D"/>
    <w:rsid w:val="00702F92"/>
    <w:rsid w:val="00703A0C"/>
    <w:rsid w:val="00704D9A"/>
    <w:rsid w:val="00706A7D"/>
    <w:rsid w:val="00711A4A"/>
    <w:rsid w:val="00712703"/>
    <w:rsid w:val="00720CBF"/>
    <w:rsid w:val="00721EF5"/>
    <w:rsid w:val="00725EB0"/>
    <w:rsid w:val="00731E0F"/>
    <w:rsid w:val="00732B0E"/>
    <w:rsid w:val="00733107"/>
    <w:rsid w:val="00733213"/>
    <w:rsid w:val="007368D8"/>
    <w:rsid w:val="007403F2"/>
    <w:rsid w:val="00740C88"/>
    <w:rsid w:val="007431BE"/>
    <w:rsid w:val="00743324"/>
    <w:rsid w:val="00743C9E"/>
    <w:rsid w:val="00743FBE"/>
    <w:rsid w:val="0074417B"/>
    <w:rsid w:val="00746078"/>
    <w:rsid w:val="00747430"/>
    <w:rsid w:val="00747ABF"/>
    <w:rsid w:val="00751552"/>
    <w:rsid w:val="00756A23"/>
    <w:rsid w:val="007572A4"/>
    <w:rsid w:val="00757495"/>
    <w:rsid w:val="007575CD"/>
    <w:rsid w:val="00757F55"/>
    <w:rsid w:val="00757FA6"/>
    <w:rsid w:val="0076109D"/>
    <w:rsid w:val="00763853"/>
    <w:rsid w:val="00763E87"/>
    <w:rsid w:val="00766EDA"/>
    <w:rsid w:val="0077104B"/>
    <w:rsid w:val="007730E1"/>
    <w:rsid w:val="00774506"/>
    <w:rsid w:val="00774B26"/>
    <w:rsid w:val="007758D3"/>
    <w:rsid w:val="00776334"/>
    <w:rsid w:val="00777107"/>
    <w:rsid w:val="00782142"/>
    <w:rsid w:val="00783736"/>
    <w:rsid w:val="00784418"/>
    <w:rsid w:val="00785465"/>
    <w:rsid w:val="00790AC2"/>
    <w:rsid w:val="00790AD3"/>
    <w:rsid w:val="00797AEF"/>
    <w:rsid w:val="007A2DCB"/>
    <w:rsid w:val="007A316F"/>
    <w:rsid w:val="007A3919"/>
    <w:rsid w:val="007B4ACD"/>
    <w:rsid w:val="007C076A"/>
    <w:rsid w:val="007C1EC6"/>
    <w:rsid w:val="007C28D4"/>
    <w:rsid w:val="007C493F"/>
    <w:rsid w:val="007C50E0"/>
    <w:rsid w:val="007C5254"/>
    <w:rsid w:val="007D71D5"/>
    <w:rsid w:val="007E40FD"/>
    <w:rsid w:val="007E67BC"/>
    <w:rsid w:val="007E68D3"/>
    <w:rsid w:val="007E7E20"/>
    <w:rsid w:val="007F1DFD"/>
    <w:rsid w:val="007F2765"/>
    <w:rsid w:val="007F446A"/>
    <w:rsid w:val="007F5087"/>
    <w:rsid w:val="007F53D8"/>
    <w:rsid w:val="007F748C"/>
    <w:rsid w:val="00801350"/>
    <w:rsid w:val="00802B97"/>
    <w:rsid w:val="0080467D"/>
    <w:rsid w:val="00804BD7"/>
    <w:rsid w:val="00804C95"/>
    <w:rsid w:val="00804D81"/>
    <w:rsid w:val="00806028"/>
    <w:rsid w:val="00810E25"/>
    <w:rsid w:val="0081350B"/>
    <w:rsid w:val="00820B52"/>
    <w:rsid w:val="008211A7"/>
    <w:rsid w:val="008219F8"/>
    <w:rsid w:val="00823023"/>
    <w:rsid w:val="008246F9"/>
    <w:rsid w:val="00826768"/>
    <w:rsid w:val="00826AF9"/>
    <w:rsid w:val="008307DF"/>
    <w:rsid w:val="008311DD"/>
    <w:rsid w:val="00831FB5"/>
    <w:rsid w:val="00832406"/>
    <w:rsid w:val="0083241F"/>
    <w:rsid w:val="008343C8"/>
    <w:rsid w:val="00836A7E"/>
    <w:rsid w:val="008430BE"/>
    <w:rsid w:val="00844F59"/>
    <w:rsid w:val="008454C0"/>
    <w:rsid w:val="008473DC"/>
    <w:rsid w:val="0085185D"/>
    <w:rsid w:val="008527B7"/>
    <w:rsid w:val="00852C30"/>
    <w:rsid w:val="00853D95"/>
    <w:rsid w:val="008541A6"/>
    <w:rsid w:val="0085658E"/>
    <w:rsid w:val="0086267F"/>
    <w:rsid w:val="00862CE6"/>
    <w:rsid w:val="00863E2E"/>
    <w:rsid w:val="00864270"/>
    <w:rsid w:val="0086774E"/>
    <w:rsid w:val="00870AD1"/>
    <w:rsid w:val="00876598"/>
    <w:rsid w:val="00876D33"/>
    <w:rsid w:val="00877E3F"/>
    <w:rsid w:val="008906C4"/>
    <w:rsid w:val="008916EE"/>
    <w:rsid w:val="008933FD"/>
    <w:rsid w:val="008942B6"/>
    <w:rsid w:val="00894381"/>
    <w:rsid w:val="008A0733"/>
    <w:rsid w:val="008A206F"/>
    <w:rsid w:val="008A2D64"/>
    <w:rsid w:val="008A3735"/>
    <w:rsid w:val="008A6CBA"/>
    <w:rsid w:val="008B5005"/>
    <w:rsid w:val="008C14A8"/>
    <w:rsid w:val="008C2BCE"/>
    <w:rsid w:val="008C2C7C"/>
    <w:rsid w:val="008C6434"/>
    <w:rsid w:val="008C77DE"/>
    <w:rsid w:val="008D2D8B"/>
    <w:rsid w:val="008D6B79"/>
    <w:rsid w:val="008E0022"/>
    <w:rsid w:val="008E13C8"/>
    <w:rsid w:val="008E16A2"/>
    <w:rsid w:val="008E3D1E"/>
    <w:rsid w:val="008E5A04"/>
    <w:rsid w:val="008F0B51"/>
    <w:rsid w:val="008F65C6"/>
    <w:rsid w:val="009012D9"/>
    <w:rsid w:val="009027BF"/>
    <w:rsid w:val="0091099F"/>
    <w:rsid w:val="009131D1"/>
    <w:rsid w:val="00913830"/>
    <w:rsid w:val="00914CDB"/>
    <w:rsid w:val="00924284"/>
    <w:rsid w:val="009246A3"/>
    <w:rsid w:val="009269A3"/>
    <w:rsid w:val="009359C6"/>
    <w:rsid w:val="009415DA"/>
    <w:rsid w:val="00944A4A"/>
    <w:rsid w:val="009454A3"/>
    <w:rsid w:val="009459CE"/>
    <w:rsid w:val="00946B3C"/>
    <w:rsid w:val="00946E34"/>
    <w:rsid w:val="00951786"/>
    <w:rsid w:val="00954F29"/>
    <w:rsid w:val="009563B9"/>
    <w:rsid w:val="0095686D"/>
    <w:rsid w:val="009605D3"/>
    <w:rsid w:val="009626D6"/>
    <w:rsid w:val="00963B7A"/>
    <w:rsid w:val="00963E15"/>
    <w:rsid w:val="00965A71"/>
    <w:rsid w:val="00967D85"/>
    <w:rsid w:val="009704BC"/>
    <w:rsid w:val="009748BA"/>
    <w:rsid w:val="00975256"/>
    <w:rsid w:val="00976A6B"/>
    <w:rsid w:val="009812B5"/>
    <w:rsid w:val="00982FF9"/>
    <w:rsid w:val="00983099"/>
    <w:rsid w:val="00983581"/>
    <w:rsid w:val="00984111"/>
    <w:rsid w:val="009865C5"/>
    <w:rsid w:val="00991BEA"/>
    <w:rsid w:val="00992908"/>
    <w:rsid w:val="009A4E3A"/>
    <w:rsid w:val="009B2F02"/>
    <w:rsid w:val="009B4B74"/>
    <w:rsid w:val="009B5955"/>
    <w:rsid w:val="009B6CE4"/>
    <w:rsid w:val="009B6E88"/>
    <w:rsid w:val="009B720D"/>
    <w:rsid w:val="009C32F0"/>
    <w:rsid w:val="009D17BF"/>
    <w:rsid w:val="009D1DB4"/>
    <w:rsid w:val="009D5298"/>
    <w:rsid w:val="009D7A36"/>
    <w:rsid w:val="009E4E5C"/>
    <w:rsid w:val="009E5BCE"/>
    <w:rsid w:val="009F0651"/>
    <w:rsid w:val="009F41E9"/>
    <w:rsid w:val="00A01F89"/>
    <w:rsid w:val="00A02777"/>
    <w:rsid w:val="00A05F2E"/>
    <w:rsid w:val="00A147B5"/>
    <w:rsid w:val="00A17474"/>
    <w:rsid w:val="00A2017D"/>
    <w:rsid w:val="00A21327"/>
    <w:rsid w:val="00A25369"/>
    <w:rsid w:val="00A261B9"/>
    <w:rsid w:val="00A27B54"/>
    <w:rsid w:val="00A316CB"/>
    <w:rsid w:val="00A3247F"/>
    <w:rsid w:val="00A32F46"/>
    <w:rsid w:val="00A351E6"/>
    <w:rsid w:val="00A441E1"/>
    <w:rsid w:val="00A50D68"/>
    <w:rsid w:val="00A54DA3"/>
    <w:rsid w:val="00A569B4"/>
    <w:rsid w:val="00A669FF"/>
    <w:rsid w:val="00A678C6"/>
    <w:rsid w:val="00A70EF6"/>
    <w:rsid w:val="00A75199"/>
    <w:rsid w:val="00A761D8"/>
    <w:rsid w:val="00A813FF"/>
    <w:rsid w:val="00A83C22"/>
    <w:rsid w:val="00A86C2E"/>
    <w:rsid w:val="00A86C54"/>
    <w:rsid w:val="00A87A44"/>
    <w:rsid w:val="00A87A7A"/>
    <w:rsid w:val="00AA0187"/>
    <w:rsid w:val="00AA21C5"/>
    <w:rsid w:val="00AA33A8"/>
    <w:rsid w:val="00AB0D66"/>
    <w:rsid w:val="00AB0EB3"/>
    <w:rsid w:val="00AB1617"/>
    <w:rsid w:val="00AB2719"/>
    <w:rsid w:val="00AB74FB"/>
    <w:rsid w:val="00AB796A"/>
    <w:rsid w:val="00AC078F"/>
    <w:rsid w:val="00AC1DA7"/>
    <w:rsid w:val="00AD0D43"/>
    <w:rsid w:val="00AD0E07"/>
    <w:rsid w:val="00AD583D"/>
    <w:rsid w:val="00AE1AB6"/>
    <w:rsid w:val="00AE4DA5"/>
    <w:rsid w:val="00AE76D6"/>
    <w:rsid w:val="00AF01DE"/>
    <w:rsid w:val="00AF0313"/>
    <w:rsid w:val="00AF266B"/>
    <w:rsid w:val="00AF3640"/>
    <w:rsid w:val="00AF6602"/>
    <w:rsid w:val="00AF6945"/>
    <w:rsid w:val="00AF7D85"/>
    <w:rsid w:val="00B05E44"/>
    <w:rsid w:val="00B125EE"/>
    <w:rsid w:val="00B15540"/>
    <w:rsid w:val="00B21B1A"/>
    <w:rsid w:val="00B3469B"/>
    <w:rsid w:val="00B34EA5"/>
    <w:rsid w:val="00B3555D"/>
    <w:rsid w:val="00B368CC"/>
    <w:rsid w:val="00B3768D"/>
    <w:rsid w:val="00B37D6D"/>
    <w:rsid w:val="00B37D9C"/>
    <w:rsid w:val="00B40E53"/>
    <w:rsid w:val="00B415A1"/>
    <w:rsid w:val="00B424AC"/>
    <w:rsid w:val="00B42D47"/>
    <w:rsid w:val="00B44E77"/>
    <w:rsid w:val="00B46E15"/>
    <w:rsid w:val="00B54164"/>
    <w:rsid w:val="00B600AF"/>
    <w:rsid w:val="00B602B1"/>
    <w:rsid w:val="00B61A94"/>
    <w:rsid w:val="00B62B1B"/>
    <w:rsid w:val="00B643FD"/>
    <w:rsid w:val="00B66FB9"/>
    <w:rsid w:val="00B674B1"/>
    <w:rsid w:val="00B67967"/>
    <w:rsid w:val="00B71178"/>
    <w:rsid w:val="00B73F54"/>
    <w:rsid w:val="00B75B2F"/>
    <w:rsid w:val="00B81600"/>
    <w:rsid w:val="00B81B49"/>
    <w:rsid w:val="00B832C5"/>
    <w:rsid w:val="00B8537E"/>
    <w:rsid w:val="00B853BD"/>
    <w:rsid w:val="00B869D7"/>
    <w:rsid w:val="00B913B6"/>
    <w:rsid w:val="00B91532"/>
    <w:rsid w:val="00B94C7F"/>
    <w:rsid w:val="00B95325"/>
    <w:rsid w:val="00B956AE"/>
    <w:rsid w:val="00B961FF"/>
    <w:rsid w:val="00BA4C12"/>
    <w:rsid w:val="00BA53DF"/>
    <w:rsid w:val="00BB0D02"/>
    <w:rsid w:val="00BB3545"/>
    <w:rsid w:val="00BC0CB4"/>
    <w:rsid w:val="00BC20C9"/>
    <w:rsid w:val="00BC7334"/>
    <w:rsid w:val="00BD0B92"/>
    <w:rsid w:val="00BD1236"/>
    <w:rsid w:val="00BD1B12"/>
    <w:rsid w:val="00BD25CC"/>
    <w:rsid w:val="00BD300E"/>
    <w:rsid w:val="00BD3D69"/>
    <w:rsid w:val="00BD5006"/>
    <w:rsid w:val="00BD5E2D"/>
    <w:rsid w:val="00BD5F7B"/>
    <w:rsid w:val="00BD7377"/>
    <w:rsid w:val="00BE10BB"/>
    <w:rsid w:val="00BE3F85"/>
    <w:rsid w:val="00BE4D09"/>
    <w:rsid w:val="00BF0B0C"/>
    <w:rsid w:val="00BF279F"/>
    <w:rsid w:val="00BF5DBA"/>
    <w:rsid w:val="00C0195F"/>
    <w:rsid w:val="00C02765"/>
    <w:rsid w:val="00C0394B"/>
    <w:rsid w:val="00C04380"/>
    <w:rsid w:val="00C0647D"/>
    <w:rsid w:val="00C07742"/>
    <w:rsid w:val="00C07766"/>
    <w:rsid w:val="00C138B6"/>
    <w:rsid w:val="00C13AC2"/>
    <w:rsid w:val="00C14D37"/>
    <w:rsid w:val="00C16702"/>
    <w:rsid w:val="00C2074F"/>
    <w:rsid w:val="00C24201"/>
    <w:rsid w:val="00C26B27"/>
    <w:rsid w:val="00C40F7A"/>
    <w:rsid w:val="00C4107A"/>
    <w:rsid w:val="00C41FFA"/>
    <w:rsid w:val="00C423FB"/>
    <w:rsid w:val="00C44EEA"/>
    <w:rsid w:val="00C478F4"/>
    <w:rsid w:val="00C51AE1"/>
    <w:rsid w:val="00C522B0"/>
    <w:rsid w:val="00C52F13"/>
    <w:rsid w:val="00C53BE2"/>
    <w:rsid w:val="00C54AC9"/>
    <w:rsid w:val="00C55D2F"/>
    <w:rsid w:val="00C57499"/>
    <w:rsid w:val="00C61078"/>
    <w:rsid w:val="00C63012"/>
    <w:rsid w:val="00C70F37"/>
    <w:rsid w:val="00C72939"/>
    <w:rsid w:val="00C7338C"/>
    <w:rsid w:val="00C76269"/>
    <w:rsid w:val="00C77241"/>
    <w:rsid w:val="00C832D2"/>
    <w:rsid w:val="00C836F5"/>
    <w:rsid w:val="00C84273"/>
    <w:rsid w:val="00C851A4"/>
    <w:rsid w:val="00CA0732"/>
    <w:rsid w:val="00CA0964"/>
    <w:rsid w:val="00CB01E4"/>
    <w:rsid w:val="00CB5E8A"/>
    <w:rsid w:val="00CC304C"/>
    <w:rsid w:val="00CC719E"/>
    <w:rsid w:val="00CD1AB3"/>
    <w:rsid w:val="00CD44C5"/>
    <w:rsid w:val="00CD6524"/>
    <w:rsid w:val="00CD6A3A"/>
    <w:rsid w:val="00CD6F48"/>
    <w:rsid w:val="00CE18A0"/>
    <w:rsid w:val="00CE4775"/>
    <w:rsid w:val="00CE6221"/>
    <w:rsid w:val="00CE73AB"/>
    <w:rsid w:val="00CF04FD"/>
    <w:rsid w:val="00CF0E97"/>
    <w:rsid w:val="00CF2F61"/>
    <w:rsid w:val="00CF65B4"/>
    <w:rsid w:val="00D01ADD"/>
    <w:rsid w:val="00D03600"/>
    <w:rsid w:val="00D10AF3"/>
    <w:rsid w:val="00D12209"/>
    <w:rsid w:val="00D14298"/>
    <w:rsid w:val="00D17A10"/>
    <w:rsid w:val="00D245A4"/>
    <w:rsid w:val="00D264FA"/>
    <w:rsid w:val="00D304D0"/>
    <w:rsid w:val="00D36EE6"/>
    <w:rsid w:val="00D42BEF"/>
    <w:rsid w:val="00D432FA"/>
    <w:rsid w:val="00D45980"/>
    <w:rsid w:val="00D53B7E"/>
    <w:rsid w:val="00D568C6"/>
    <w:rsid w:val="00D66AE7"/>
    <w:rsid w:val="00D66B52"/>
    <w:rsid w:val="00D67ECD"/>
    <w:rsid w:val="00D74465"/>
    <w:rsid w:val="00D758C7"/>
    <w:rsid w:val="00D80C3D"/>
    <w:rsid w:val="00D828B1"/>
    <w:rsid w:val="00D8490D"/>
    <w:rsid w:val="00D8732E"/>
    <w:rsid w:val="00D91C33"/>
    <w:rsid w:val="00D95122"/>
    <w:rsid w:val="00D969BF"/>
    <w:rsid w:val="00D96B26"/>
    <w:rsid w:val="00D96EA3"/>
    <w:rsid w:val="00D976A2"/>
    <w:rsid w:val="00DA12A6"/>
    <w:rsid w:val="00DA6A86"/>
    <w:rsid w:val="00DA7DCA"/>
    <w:rsid w:val="00DB0ABD"/>
    <w:rsid w:val="00DB5A27"/>
    <w:rsid w:val="00DB6FF1"/>
    <w:rsid w:val="00DC2A79"/>
    <w:rsid w:val="00DC3BBF"/>
    <w:rsid w:val="00DD1AFF"/>
    <w:rsid w:val="00DD540B"/>
    <w:rsid w:val="00DD60AD"/>
    <w:rsid w:val="00DD6213"/>
    <w:rsid w:val="00DD66EE"/>
    <w:rsid w:val="00DE2AD0"/>
    <w:rsid w:val="00DE3024"/>
    <w:rsid w:val="00DE4138"/>
    <w:rsid w:val="00DE45B5"/>
    <w:rsid w:val="00DE5E2E"/>
    <w:rsid w:val="00DE6785"/>
    <w:rsid w:val="00DF54B9"/>
    <w:rsid w:val="00DF5D4E"/>
    <w:rsid w:val="00DF71FD"/>
    <w:rsid w:val="00E02FFA"/>
    <w:rsid w:val="00E048F0"/>
    <w:rsid w:val="00E1062D"/>
    <w:rsid w:val="00E10717"/>
    <w:rsid w:val="00E108C8"/>
    <w:rsid w:val="00E10B23"/>
    <w:rsid w:val="00E16686"/>
    <w:rsid w:val="00E16A14"/>
    <w:rsid w:val="00E20A82"/>
    <w:rsid w:val="00E22275"/>
    <w:rsid w:val="00E24189"/>
    <w:rsid w:val="00E2566F"/>
    <w:rsid w:val="00E256B6"/>
    <w:rsid w:val="00E30F60"/>
    <w:rsid w:val="00E44AF7"/>
    <w:rsid w:val="00E46D0F"/>
    <w:rsid w:val="00E5232B"/>
    <w:rsid w:val="00E53169"/>
    <w:rsid w:val="00E53BE6"/>
    <w:rsid w:val="00E64EDB"/>
    <w:rsid w:val="00E65597"/>
    <w:rsid w:val="00E714A9"/>
    <w:rsid w:val="00E71AB7"/>
    <w:rsid w:val="00E71E25"/>
    <w:rsid w:val="00E73DCB"/>
    <w:rsid w:val="00E74D11"/>
    <w:rsid w:val="00E74F0E"/>
    <w:rsid w:val="00E82D4F"/>
    <w:rsid w:val="00EA0CE4"/>
    <w:rsid w:val="00EA2954"/>
    <w:rsid w:val="00EA3412"/>
    <w:rsid w:val="00EA5DDF"/>
    <w:rsid w:val="00EA6295"/>
    <w:rsid w:val="00EB21AD"/>
    <w:rsid w:val="00EB380F"/>
    <w:rsid w:val="00EB4DF1"/>
    <w:rsid w:val="00EC155A"/>
    <w:rsid w:val="00ED10A7"/>
    <w:rsid w:val="00ED21F5"/>
    <w:rsid w:val="00ED25BC"/>
    <w:rsid w:val="00ED2CB9"/>
    <w:rsid w:val="00EE2246"/>
    <w:rsid w:val="00EE425A"/>
    <w:rsid w:val="00EF0B0F"/>
    <w:rsid w:val="00EF3452"/>
    <w:rsid w:val="00EF4ADF"/>
    <w:rsid w:val="00EF637B"/>
    <w:rsid w:val="00F03C13"/>
    <w:rsid w:val="00F05EF3"/>
    <w:rsid w:val="00F11E21"/>
    <w:rsid w:val="00F14B4E"/>
    <w:rsid w:val="00F1517B"/>
    <w:rsid w:val="00F15BB1"/>
    <w:rsid w:val="00F21C8A"/>
    <w:rsid w:val="00F27EFE"/>
    <w:rsid w:val="00F30D35"/>
    <w:rsid w:val="00F31DFD"/>
    <w:rsid w:val="00F33AD8"/>
    <w:rsid w:val="00F34DC2"/>
    <w:rsid w:val="00F36C19"/>
    <w:rsid w:val="00F37C1F"/>
    <w:rsid w:val="00F40045"/>
    <w:rsid w:val="00F40F83"/>
    <w:rsid w:val="00F466E8"/>
    <w:rsid w:val="00F46A46"/>
    <w:rsid w:val="00F51718"/>
    <w:rsid w:val="00F531AB"/>
    <w:rsid w:val="00F54C6A"/>
    <w:rsid w:val="00F55425"/>
    <w:rsid w:val="00F55F48"/>
    <w:rsid w:val="00F56A9F"/>
    <w:rsid w:val="00F60CCD"/>
    <w:rsid w:val="00F612BD"/>
    <w:rsid w:val="00F61E56"/>
    <w:rsid w:val="00F64004"/>
    <w:rsid w:val="00F64B8A"/>
    <w:rsid w:val="00F65D77"/>
    <w:rsid w:val="00F702BF"/>
    <w:rsid w:val="00F70563"/>
    <w:rsid w:val="00F70784"/>
    <w:rsid w:val="00F713D6"/>
    <w:rsid w:val="00F800D5"/>
    <w:rsid w:val="00F81C3F"/>
    <w:rsid w:val="00F82F3E"/>
    <w:rsid w:val="00F834B2"/>
    <w:rsid w:val="00F854EE"/>
    <w:rsid w:val="00F863A2"/>
    <w:rsid w:val="00F919C1"/>
    <w:rsid w:val="00F91CE0"/>
    <w:rsid w:val="00F93C9E"/>
    <w:rsid w:val="00F968D0"/>
    <w:rsid w:val="00F97475"/>
    <w:rsid w:val="00FA1C9D"/>
    <w:rsid w:val="00FA374F"/>
    <w:rsid w:val="00FA7CEA"/>
    <w:rsid w:val="00FB2B0A"/>
    <w:rsid w:val="00FB3A6D"/>
    <w:rsid w:val="00FB6D94"/>
    <w:rsid w:val="00FC0C02"/>
    <w:rsid w:val="00FC0E38"/>
    <w:rsid w:val="00FC1F71"/>
    <w:rsid w:val="00FC3C0C"/>
    <w:rsid w:val="00FC6D71"/>
    <w:rsid w:val="00FD0581"/>
    <w:rsid w:val="00FD1170"/>
    <w:rsid w:val="00FD3849"/>
    <w:rsid w:val="00FD5741"/>
    <w:rsid w:val="00FE0028"/>
    <w:rsid w:val="00FE0A85"/>
    <w:rsid w:val="00FE2060"/>
    <w:rsid w:val="00FE53FE"/>
    <w:rsid w:val="00FE5E07"/>
    <w:rsid w:val="00FE604D"/>
    <w:rsid w:val="00FE73DF"/>
    <w:rsid w:val="00FE7AE3"/>
    <w:rsid w:val="00FF1B89"/>
    <w:rsid w:val="00FF23E8"/>
    <w:rsid w:val="00FF5CEE"/>
    <w:rsid w:val="00FF76FF"/>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E98C04-610C-4D22-8904-0E52399E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imes New Roman" w:hAnsi="Arial Narrow"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1"/>
    <w:qFormat/>
    <w:rsid w:val="00983099"/>
    <w:pPr>
      <w:spacing w:after="80"/>
      <w:ind w:left="72"/>
    </w:pPr>
    <w:rPr>
      <w:rFonts w:ascii="Calibri" w:hAnsi="Calibri"/>
      <w:szCs w:val="16"/>
      <w:lang w:bidi="en-US"/>
    </w:rPr>
  </w:style>
  <w:style w:type="paragraph" w:styleId="Heading1">
    <w:name w:val="heading 1"/>
    <w:aliases w:val="New Section Heading"/>
    <w:basedOn w:val="Normal"/>
    <w:next w:val="Normal"/>
    <w:link w:val="Heading1Char"/>
    <w:uiPriority w:val="9"/>
    <w:qFormat/>
    <w:rsid w:val="00BC20C9"/>
    <w:pPr>
      <w:numPr>
        <w:numId w:val="1"/>
      </w:numPr>
      <w:spacing w:before="160" w:after="120"/>
      <w:contextualSpacing/>
      <w:outlineLvl w:val="0"/>
    </w:pPr>
    <w:rPr>
      <w:b/>
      <w:caps/>
      <w:color w:val="BFBFBF"/>
      <w:spacing w:val="5"/>
      <w:sz w:val="36"/>
      <w:szCs w:val="36"/>
    </w:rPr>
  </w:style>
  <w:style w:type="paragraph" w:styleId="Heading2">
    <w:name w:val="heading 2"/>
    <w:basedOn w:val="Normal"/>
    <w:next w:val="Normal"/>
    <w:link w:val="Heading2Char"/>
    <w:uiPriority w:val="9"/>
    <w:unhideWhenUsed/>
    <w:qFormat/>
    <w:rsid w:val="00BC20C9"/>
    <w:pPr>
      <w:numPr>
        <w:ilvl w:val="1"/>
        <w:numId w:val="1"/>
      </w:numPr>
      <w:spacing w:before="200" w:after="60" w:line="271" w:lineRule="auto"/>
      <w:outlineLvl w:val="1"/>
    </w:pPr>
    <w:rPr>
      <w:b/>
      <w:sz w:val="24"/>
      <w:szCs w:val="24"/>
    </w:rPr>
  </w:style>
  <w:style w:type="paragraph" w:styleId="Heading3">
    <w:name w:val="heading 3"/>
    <w:basedOn w:val="Normal"/>
    <w:next w:val="Normal"/>
    <w:link w:val="Heading3Char"/>
    <w:uiPriority w:val="9"/>
    <w:unhideWhenUsed/>
    <w:qFormat/>
    <w:rsid w:val="00BC20C9"/>
    <w:pPr>
      <w:numPr>
        <w:ilvl w:val="2"/>
        <w:numId w:val="1"/>
      </w:numPr>
      <w:spacing w:before="200" w:after="60"/>
      <w:outlineLvl w:val="2"/>
    </w:pPr>
    <w:rPr>
      <w:b/>
      <w:iCs/>
      <w:spacing w:val="5"/>
      <w:szCs w:val="20"/>
    </w:rPr>
  </w:style>
  <w:style w:type="paragraph" w:styleId="Heading4">
    <w:name w:val="heading 4"/>
    <w:basedOn w:val="Heading3"/>
    <w:next w:val="Normal"/>
    <w:link w:val="Heading4Char"/>
    <w:uiPriority w:val="9"/>
    <w:unhideWhenUsed/>
    <w:qFormat/>
    <w:rsid w:val="00456FD8"/>
    <w:pPr>
      <w:numPr>
        <w:ilvl w:val="3"/>
      </w:numPr>
      <w:ind w:firstLine="576"/>
      <w:outlineLvl w:val="3"/>
    </w:pPr>
  </w:style>
  <w:style w:type="paragraph" w:styleId="Heading5">
    <w:name w:val="heading 5"/>
    <w:basedOn w:val="Normal"/>
    <w:next w:val="Normal"/>
    <w:link w:val="Heading5Char"/>
    <w:uiPriority w:val="9"/>
    <w:semiHidden/>
    <w:unhideWhenUsed/>
    <w:rsid w:val="00806028"/>
    <w:pPr>
      <w:spacing w:after="0" w:line="271" w:lineRule="auto"/>
      <w:outlineLvl w:val="4"/>
    </w:pPr>
    <w:rPr>
      <w:rFonts w:ascii="Arial Narrow" w:hAnsi="Arial Narrow"/>
      <w:i/>
      <w:iCs/>
      <w:sz w:val="24"/>
      <w:szCs w:val="24"/>
      <w:lang w:bidi="ar-SA"/>
    </w:rPr>
  </w:style>
  <w:style w:type="paragraph" w:styleId="Heading6">
    <w:name w:val="heading 6"/>
    <w:basedOn w:val="Normal"/>
    <w:next w:val="Normal"/>
    <w:link w:val="Heading6Char"/>
    <w:uiPriority w:val="9"/>
    <w:semiHidden/>
    <w:unhideWhenUsed/>
    <w:qFormat/>
    <w:rsid w:val="00806028"/>
    <w:pPr>
      <w:shd w:val="clear" w:color="auto" w:fill="FFFFFF"/>
      <w:spacing w:after="0" w:line="271" w:lineRule="auto"/>
      <w:outlineLvl w:val="5"/>
    </w:pPr>
    <w:rPr>
      <w:rFonts w:ascii="Arial Narrow" w:hAnsi="Arial Narrow"/>
      <w:b/>
      <w:bCs/>
      <w:color w:val="595959"/>
      <w:spacing w:val="5"/>
      <w:szCs w:val="20"/>
      <w:lang w:bidi="ar-SA"/>
    </w:rPr>
  </w:style>
  <w:style w:type="paragraph" w:styleId="Heading7">
    <w:name w:val="heading 7"/>
    <w:basedOn w:val="Normal"/>
    <w:next w:val="Normal"/>
    <w:link w:val="Heading7Char"/>
    <w:uiPriority w:val="9"/>
    <w:semiHidden/>
    <w:unhideWhenUsed/>
    <w:qFormat/>
    <w:rsid w:val="00806028"/>
    <w:pPr>
      <w:spacing w:after="0"/>
      <w:outlineLvl w:val="6"/>
    </w:pPr>
    <w:rPr>
      <w:rFonts w:ascii="Arial Narrow" w:hAnsi="Arial Narrow"/>
      <w:b/>
      <w:bCs/>
      <w:i/>
      <w:iCs/>
      <w:color w:val="5A5A5A"/>
      <w:szCs w:val="20"/>
      <w:lang w:bidi="ar-SA"/>
    </w:rPr>
  </w:style>
  <w:style w:type="paragraph" w:styleId="Heading8">
    <w:name w:val="heading 8"/>
    <w:basedOn w:val="Normal"/>
    <w:next w:val="Normal"/>
    <w:link w:val="Heading8Char"/>
    <w:uiPriority w:val="9"/>
    <w:semiHidden/>
    <w:unhideWhenUsed/>
    <w:qFormat/>
    <w:rsid w:val="00806028"/>
    <w:pPr>
      <w:spacing w:after="0"/>
      <w:outlineLvl w:val="7"/>
    </w:pPr>
    <w:rPr>
      <w:rFonts w:ascii="Arial Narrow" w:hAnsi="Arial Narrow"/>
      <w:b/>
      <w:bCs/>
      <w:color w:val="7F7F7F"/>
      <w:szCs w:val="20"/>
      <w:lang w:bidi="ar-SA"/>
    </w:rPr>
  </w:style>
  <w:style w:type="paragraph" w:styleId="Heading9">
    <w:name w:val="heading 9"/>
    <w:basedOn w:val="Normal"/>
    <w:next w:val="Normal"/>
    <w:link w:val="Heading9Char"/>
    <w:uiPriority w:val="9"/>
    <w:semiHidden/>
    <w:unhideWhenUsed/>
    <w:qFormat/>
    <w:rsid w:val="00806028"/>
    <w:pPr>
      <w:spacing w:after="0" w:line="271" w:lineRule="auto"/>
      <w:outlineLvl w:val="8"/>
    </w:pPr>
    <w:rPr>
      <w:rFonts w:ascii="Arial Narrow" w:hAnsi="Arial Narrow"/>
      <w:b/>
      <w:bCs/>
      <w:i/>
      <w:iCs/>
      <w:color w:val="7F7F7F"/>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028"/>
    <w:pPr>
      <w:spacing w:after="0"/>
      <w:contextualSpacing/>
      <w:jc w:val="center"/>
    </w:pPr>
    <w:rPr>
      <w:rFonts w:ascii="Impact" w:hAnsi="Impact"/>
      <w:caps/>
      <w:color w:val="FFFFFF"/>
      <w:sz w:val="52"/>
      <w:szCs w:val="52"/>
      <w:lang w:bidi="ar-SA"/>
    </w:rPr>
  </w:style>
  <w:style w:type="character" w:customStyle="1" w:styleId="TitleChar">
    <w:name w:val="Title Char"/>
    <w:basedOn w:val="DefaultParagraphFont"/>
    <w:link w:val="Title"/>
    <w:uiPriority w:val="10"/>
    <w:rsid w:val="00806028"/>
    <w:rPr>
      <w:rFonts w:ascii="Impact" w:hAnsi="Impact"/>
      <w:caps/>
      <w:color w:val="FFFFFF"/>
      <w:sz w:val="52"/>
      <w:szCs w:val="52"/>
    </w:rPr>
  </w:style>
  <w:style w:type="paragraph" w:styleId="Subtitle">
    <w:name w:val="Subtitle"/>
    <w:basedOn w:val="Normal"/>
    <w:next w:val="Normal"/>
    <w:link w:val="SubtitleChar"/>
    <w:uiPriority w:val="11"/>
    <w:qFormat/>
    <w:rsid w:val="00532A98"/>
    <w:pPr>
      <w:jc w:val="center"/>
    </w:pPr>
    <w:rPr>
      <w:rFonts w:cs="Arial"/>
      <w:iCs/>
      <w:smallCaps/>
      <w:color w:val="FFFFFF"/>
      <w:spacing w:val="10"/>
      <w:sz w:val="28"/>
      <w:szCs w:val="28"/>
      <w:lang w:bidi="ar-SA"/>
    </w:rPr>
  </w:style>
  <w:style w:type="character" w:customStyle="1" w:styleId="SubtitleChar">
    <w:name w:val="Subtitle Char"/>
    <w:basedOn w:val="DefaultParagraphFont"/>
    <w:link w:val="Subtitle"/>
    <w:uiPriority w:val="11"/>
    <w:rsid w:val="00532A98"/>
    <w:rPr>
      <w:rFonts w:ascii="Calibri" w:hAnsi="Calibri" w:cs="Arial"/>
      <w:iCs/>
      <w:smallCaps/>
      <w:color w:val="FFFFFF"/>
      <w:spacing w:val="10"/>
      <w:sz w:val="28"/>
      <w:szCs w:val="28"/>
    </w:rPr>
  </w:style>
  <w:style w:type="paragraph" w:styleId="BalloonText">
    <w:name w:val="Balloon Text"/>
    <w:basedOn w:val="Normal"/>
    <w:link w:val="BalloonTextChar"/>
    <w:uiPriority w:val="99"/>
    <w:semiHidden/>
    <w:unhideWhenUsed/>
    <w:rsid w:val="00831FB5"/>
    <w:rPr>
      <w:rFonts w:ascii="Tahoma" w:hAnsi="Tahoma" w:cs="Tahoma"/>
      <w:sz w:val="16"/>
    </w:rPr>
  </w:style>
  <w:style w:type="character" w:customStyle="1" w:styleId="BalloonTextChar">
    <w:name w:val="Balloon Text Char"/>
    <w:basedOn w:val="DefaultParagraphFont"/>
    <w:link w:val="BalloonText"/>
    <w:uiPriority w:val="99"/>
    <w:semiHidden/>
    <w:rsid w:val="00831FB5"/>
    <w:rPr>
      <w:rFonts w:ascii="Tahoma" w:eastAsia="Times New Roman" w:hAnsi="Tahoma" w:cs="Tahoma"/>
      <w:sz w:val="16"/>
      <w:szCs w:val="16"/>
      <w:lang w:bidi="en-US"/>
    </w:rPr>
  </w:style>
  <w:style w:type="paragraph" w:styleId="Header">
    <w:name w:val="header"/>
    <w:basedOn w:val="Normal"/>
    <w:link w:val="HeaderChar"/>
    <w:uiPriority w:val="99"/>
    <w:unhideWhenUsed/>
    <w:rsid w:val="00831FB5"/>
    <w:pPr>
      <w:tabs>
        <w:tab w:val="center" w:pos="4680"/>
        <w:tab w:val="right" w:pos="9360"/>
      </w:tabs>
    </w:pPr>
  </w:style>
  <w:style w:type="character" w:customStyle="1" w:styleId="HeaderChar">
    <w:name w:val="Header Char"/>
    <w:basedOn w:val="DefaultParagraphFont"/>
    <w:link w:val="Header"/>
    <w:uiPriority w:val="99"/>
    <w:rsid w:val="00831FB5"/>
    <w:rPr>
      <w:rFonts w:ascii="Arial" w:eastAsia="Times New Roman" w:hAnsi="Arial" w:cs="Times New Roman"/>
      <w:sz w:val="20"/>
      <w:lang w:bidi="en-US"/>
    </w:rPr>
  </w:style>
  <w:style w:type="paragraph" w:styleId="Footer">
    <w:name w:val="footer"/>
    <w:basedOn w:val="Normal"/>
    <w:link w:val="FooterChar"/>
    <w:uiPriority w:val="99"/>
    <w:unhideWhenUsed/>
    <w:rsid w:val="00831FB5"/>
    <w:pPr>
      <w:tabs>
        <w:tab w:val="center" w:pos="4680"/>
        <w:tab w:val="right" w:pos="9360"/>
      </w:tabs>
    </w:pPr>
  </w:style>
  <w:style w:type="character" w:customStyle="1" w:styleId="FooterChar">
    <w:name w:val="Footer Char"/>
    <w:basedOn w:val="DefaultParagraphFont"/>
    <w:link w:val="Footer"/>
    <w:uiPriority w:val="99"/>
    <w:rsid w:val="00831FB5"/>
    <w:rPr>
      <w:rFonts w:ascii="Arial" w:eastAsia="Times New Roman" w:hAnsi="Arial" w:cs="Times New Roman"/>
      <w:sz w:val="20"/>
      <w:lang w:bidi="en-US"/>
    </w:rPr>
  </w:style>
  <w:style w:type="character" w:customStyle="1" w:styleId="Heading1Char">
    <w:name w:val="Heading 1 Char"/>
    <w:aliases w:val="New Section Heading Char"/>
    <w:basedOn w:val="DefaultParagraphFont"/>
    <w:link w:val="Heading1"/>
    <w:uiPriority w:val="9"/>
    <w:rsid w:val="00BC20C9"/>
    <w:rPr>
      <w:rFonts w:ascii="Calibri" w:hAnsi="Calibri"/>
      <w:b/>
      <w:caps/>
      <w:color w:val="BFBFBF"/>
      <w:spacing w:val="5"/>
      <w:sz w:val="36"/>
      <w:szCs w:val="36"/>
      <w:lang w:bidi="en-US"/>
    </w:rPr>
  </w:style>
  <w:style w:type="character" w:customStyle="1" w:styleId="Heading2Char">
    <w:name w:val="Heading 2 Char"/>
    <w:basedOn w:val="DefaultParagraphFont"/>
    <w:link w:val="Heading2"/>
    <w:uiPriority w:val="9"/>
    <w:rsid w:val="00BC20C9"/>
    <w:rPr>
      <w:rFonts w:ascii="Calibri" w:hAnsi="Calibri"/>
      <w:b/>
      <w:sz w:val="24"/>
      <w:szCs w:val="24"/>
      <w:lang w:bidi="en-US"/>
    </w:rPr>
  </w:style>
  <w:style w:type="character" w:customStyle="1" w:styleId="Heading3Char">
    <w:name w:val="Heading 3 Char"/>
    <w:basedOn w:val="DefaultParagraphFont"/>
    <w:link w:val="Heading3"/>
    <w:uiPriority w:val="9"/>
    <w:rsid w:val="00BC20C9"/>
    <w:rPr>
      <w:rFonts w:ascii="Calibri" w:hAnsi="Calibri"/>
      <w:b/>
      <w:iCs/>
      <w:spacing w:val="5"/>
      <w:lang w:bidi="en-US"/>
    </w:rPr>
  </w:style>
  <w:style w:type="character" w:customStyle="1" w:styleId="Heading4Char">
    <w:name w:val="Heading 4 Char"/>
    <w:basedOn w:val="DefaultParagraphFont"/>
    <w:link w:val="Heading4"/>
    <w:uiPriority w:val="9"/>
    <w:rsid w:val="00456FD8"/>
    <w:rPr>
      <w:rFonts w:ascii="Calibri" w:hAnsi="Calibri"/>
      <w:b/>
      <w:iCs/>
      <w:spacing w:val="5"/>
      <w:lang w:bidi="en-US"/>
    </w:rPr>
  </w:style>
  <w:style w:type="character" w:customStyle="1" w:styleId="Heading5Char">
    <w:name w:val="Heading 5 Char"/>
    <w:basedOn w:val="DefaultParagraphFont"/>
    <w:link w:val="Heading5"/>
    <w:uiPriority w:val="9"/>
    <w:semiHidden/>
    <w:rsid w:val="00806028"/>
    <w:rPr>
      <w:i/>
      <w:iCs/>
      <w:sz w:val="24"/>
      <w:szCs w:val="24"/>
    </w:rPr>
  </w:style>
  <w:style w:type="character" w:customStyle="1" w:styleId="Heading6Char">
    <w:name w:val="Heading 6 Char"/>
    <w:basedOn w:val="DefaultParagraphFont"/>
    <w:link w:val="Heading6"/>
    <w:uiPriority w:val="9"/>
    <w:semiHidden/>
    <w:rsid w:val="00806028"/>
    <w:rPr>
      <w:b/>
      <w:bCs/>
      <w:color w:val="595959"/>
      <w:spacing w:val="5"/>
      <w:shd w:val="clear" w:color="auto" w:fill="FFFFFF"/>
    </w:rPr>
  </w:style>
  <w:style w:type="character" w:customStyle="1" w:styleId="Heading7Char">
    <w:name w:val="Heading 7 Char"/>
    <w:basedOn w:val="DefaultParagraphFont"/>
    <w:link w:val="Heading7"/>
    <w:uiPriority w:val="9"/>
    <w:semiHidden/>
    <w:rsid w:val="00806028"/>
    <w:rPr>
      <w:b/>
      <w:bCs/>
      <w:i/>
      <w:iCs/>
      <w:color w:val="5A5A5A"/>
      <w:sz w:val="20"/>
      <w:szCs w:val="20"/>
    </w:rPr>
  </w:style>
  <w:style w:type="character" w:customStyle="1" w:styleId="Heading8Char">
    <w:name w:val="Heading 8 Char"/>
    <w:basedOn w:val="DefaultParagraphFont"/>
    <w:link w:val="Heading8"/>
    <w:uiPriority w:val="9"/>
    <w:semiHidden/>
    <w:rsid w:val="00806028"/>
    <w:rPr>
      <w:b/>
      <w:bCs/>
      <w:color w:val="7F7F7F"/>
      <w:sz w:val="20"/>
      <w:szCs w:val="20"/>
    </w:rPr>
  </w:style>
  <w:style w:type="character" w:customStyle="1" w:styleId="Heading9Char">
    <w:name w:val="Heading 9 Char"/>
    <w:basedOn w:val="DefaultParagraphFont"/>
    <w:link w:val="Heading9"/>
    <w:uiPriority w:val="9"/>
    <w:semiHidden/>
    <w:rsid w:val="00806028"/>
    <w:rPr>
      <w:b/>
      <w:bCs/>
      <w:i/>
      <w:iCs/>
      <w:color w:val="7F7F7F"/>
      <w:sz w:val="18"/>
      <w:szCs w:val="18"/>
    </w:rPr>
  </w:style>
  <w:style w:type="character" w:styleId="Strong">
    <w:name w:val="Strong"/>
    <w:uiPriority w:val="22"/>
    <w:qFormat/>
    <w:rsid w:val="00806028"/>
    <w:rPr>
      <w:b/>
      <w:bCs/>
    </w:rPr>
  </w:style>
  <w:style w:type="character" w:styleId="Emphasis">
    <w:name w:val="Emphasis"/>
    <w:uiPriority w:val="20"/>
    <w:qFormat/>
    <w:rsid w:val="00806028"/>
    <w:rPr>
      <w:b/>
      <w:bCs/>
      <w:i/>
      <w:iCs/>
      <w:spacing w:val="10"/>
    </w:rPr>
  </w:style>
  <w:style w:type="paragraph" w:styleId="NoSpacing">
    <w:name w:val="No Spacing"/>
    <w:basedOn w:val="Normal"/>
    <w:link w:val="NoSpacingChar"/>
    <w:uiPriority w:val="1"/>
    <w:qFormat/>
    <w:rsid w:val="00806028"/>
    <w:pPr>
      <w:spacing w:after="0"/>
    </w:pPr>
  </w:style>
  <w:style w:type="paragraph" w:styleId="ListParagraph">
    <w:name w:val="List Paragraph"/>
    <w:basedOn w:val="Body3"/>
    <w:link w:val="ListParagraphChar"/>
    <w:uiPriority w:val="34"/>
    <w:qFormat/>
    <w:rsid w:val="009269A3"/>
    <w:pPr>
      <w:numPr>
        <w:numId w:val="2"/>
      </w:numPr>
      <w:spacing w:before="120"/>
      <w:ind w:left="1627"/>
      <w:contextualSpacing/>
    </w:pPr>
  </w:style>
  <w:style w:type="paragraph" w:styleId="Quote">
    <w:name w:val="Quote"/>
    <w:basedOn w:val="Normal"/>
    <w:next w:val="Normal"/>
    <w:link w:val="QuoteChar"/>
    <w:uiPriority w:val="29"/>
    <w:qFormat/>
    <w:rsid w:val="00806028"/>
    <w:rPr>
      <w:rFonts w:ascii="Arial Narrow" w:hAnsi="Arial Narrow"/>
      <w:i/>
      <w:iCs/>
      <w:szCs w:val="20"/>
      <w:lang w:bidi="ar-SA"/>
    </w:rPr>
  </w:style>
  <w:style w:type="character" w:customStyle="1" w:styleId="QuoteChar">
    <w:name w:val="Quote Char"/>
    <w:basedOn w:val="DefaultParagraphFont"/>
    <w:link w:val="Quote"/>
    <w:uiPriority w:val="29"/>
    <w:rsid w:val="00806028"/>
    <w:rPr>
      <w:i/>
      <w:iCs/>
    </w:rPr>
  </w:style>
  <w:style w:type="paragraph" w:styleId="IntenseQuote">
    <w:name w:val="Intense Quote"/>
    <w:basedOn w:val="Normal"/>
    <w:next w:val="Normal"/>
    <w:link w:val="IntenseQuoteChar"/>
    <w:uiPriority w:val="30"/>
    <w:rsid w:val="00806028"/>
    <w:pPr>
      <w:pBdr>
        <w:top w:val="single" w:sz="4" w:space="10" w:color="auto"/>
        <w:bottom w:val="single" w:sz="4" w:space="10" w:color="auto"/>
      </w:pBdr>
      <w:spacing w:before="240" w:after="240" w:line="300" w:lineRule="auto"/>
      <w:ind w:left="1152" w:right="1152"/>
      <w:jc w:val="both"/>
    </w:pPr>
    <w:rPr>
      <w:rFonts w:ascii="Arial Narrow" w:hAnsi="Arial Narrow"/>
      <w:i/>
      <w:iCs/>
      <w:szCs w:val="20"/>
      <w:lang w:bidi="ar-SA"/>
    </w:rPr>
  </w:style>
  <w:style w:type="character" w:customStyle="1" w:styleId="IntenseQuoteChar">
    <w:name w:val="Intense Quote Char"/>
    <w:basedOn w:val="DefaultParagraphFont"/>
    <w:link w:val="IntenseQuote"/>
    <w:uiPriority w:val="30"/>
    <w:rsid w:val="00806028"/>
    <w:rPr>
      <w:i/>
      <w:iCs/>
    </w:rPr>
  </w:style>
  <w:style w:type="character" w:styleId="SubtleEmphasis">
    <w:name w:val="Subtle Emphasis"/>
    <w:uiPriority w:val="19"/>
    <w:qFormat/>
    <w:rsid w:val="00532A98"/>
    <w:rPr>
      <w:b/>
      <w:iCs/>
    </w:rPr>
  </w:style>
  <w:style w:type="character" w:styleId="IntenseEmphasis">
    <w:name w:val="Intense Emphasis"/>
    <w:uiPriority w:val="21"/>
    <w:qFormat/>
    <w:rsid w:val="00806028"/>
    <w:rPr>
      <w:b/>
      <w:bCs/>
      <w:i/>
      <w:iCs/>
    </w:rPr>
  </w:style>
  <w:style w:type="character" w:styleId="SubtleReference">
    <w:name w:val="Subtle Reference"/>
    <w:basedOn w:val="DefaultParagraphFont"/>
    <w:uiPriority w:val="31"/>
    <w:rsid w:val="00806028"/>
    <w:rPr>
      <w:smallCaps/>
    </w:rPr>
  </w:style>
  <w:style w:type="character" w:styleId="IntenseReference">
    <w:name w:val="Intense Reference"/>
    <w:uiPriority w:val="32"/>
    <w:rsid w:val="00806028"/>
    <w:rPr>
      <w:b/>
      <w:bCs/>
      <w:smallCaps/>
    </w:rPr>
  </w:style>
  <w:style w:type="character" w:styleId="BookTitle">
    <w:name w:val="Book Title"/>
    <w:basedOn w:val="DefaultParagraphFont"/>
    <w:uiPriority w:val="33"/>
    <w:rsid w:val="00496B40"/>
    <w:rPr>
      <w:iCs/>
      <w:caps/>
      <w:spacing w:val="5"/>
    </w:rPr>
  </w:style>
  <w:style w:type="paragraph" w:styleId="TOCHeading">
    <w:name w:val="TOC Heading"/>
    <w:basedOn w:val="Heading1"/>
    <w:next w:val="Normal"/>
    <w:uiPriority w:val="39"/>
    <w:semiHidden/>
    <w:unhideWhenUsed/>
    <w:qFormat/>
    <w:rsid w:val="00806028"/>
    <w:pPr>
      <w:numPr>
        <w:numId w:val="0"/>
      </w:numPr>
      <w:outlineLvl w:val="9"/>
    </w:pPr>
  </w:style>
  <w:style w:type="table" w:customStyle="1" w:styleId="Bight">
    <w:name w:val="Bight"/>
    <w:basedOn w:val="TableNormal"/>
    <w:uiPriority w:val="99"/>
    <w:qFormat/>
    <w:rsid w:val="00496B40"/>
    <w:pPr>
      <w:spacing w:before="60" w:after="60"/>
    </w:pPr>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auto"/>
    </w:tcPr>
    <w:tblStylePr w:type="firstRow">
      <w:rPr>
        <w:b/>
      </w:rPr>
      <w:tblPr/>
      <w:tcPr>
        <w:shd w:val="clear" w:color="auto" w:fill="000000"/>
      </w:tcPr>
    </w:tblStylePr>
    <w:tblStylePr w:type="firstCol">
      <w:rPr>
        <w:b/>
      </w:rPr>
      <w:tblPr/>
      <w:tcPr>
        <w:shd w:val="clear" w:color="auto" w:fill="000000"/>
      </w:tcPr>
    </w:tblStylePr>
    <w:tblStylePr w:type="band1Horz">
      <w:tblPr/>
      <w:tcPr>
        <w:shd w:val="clear" w:color="auto" w:fill="D9D9D9"/>
      </w:tcPr>
    </w:tblStylePr>
    <w:tblStylePr w:type="band2Horz">
      <w:tblPr/>
      <w:tcPr>
        <w:shd w:val="clear" w:color="auto" w:fill="F2F2F2"/>
      </w:tcPr>
    </w:tblStylePr>
  </w:style>
  <w:style w:type="table" w:styleId="TableGrid">
    <w:name w:val="Table Grid"/>
    <w:basedOn w:val="TableNormal"/>
    <w:rsid w:val="00286E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link w:val="TOC1Char"/>
    <w:autoRedefine/>
    <w:uiPriority w:val="39"/>
    <w:unhideWhenUsed/>
    <w:rsid w:val="00612B60"/>
    <w:pPr>
      <w:tabs>
        <w:tab w:val="left" w:pos="400"/>
        <w:tab w:val="left" w:pos="880"/>
        <w:tab w:val="right" w:leader="dot" w:pos="9350"/>
      </w:tabs>
      <w:ind w:left="400"/>
      <w:contextualSpacing/>
      <w:mirrorIndents/>
    </w:pPr>
    <w:rPr>
      <w:rFonts w:ascii="Arial" w:hAnsi="Arial" w:cs="Arial"/>
      <w:noProof/>
    </w:rPr>
  </w:style>
  <w:style w:type="paragraph" w:styleId="TOC2">
    <w:name w:val="toc 2"/>
    <w:basedOn w:val="Normal"/>
    <w:next w:val="Normal"/>
    <w:autoRedefine/>
    <w:uiPriority w:val="39"/>
    <w:unhideWhenUsed/>
    <w:rsid w:val="00AB2719"/>
    <w:pPr>
      <w:tabs>
        <w:tab w:val="left" w:pos="880"/>
        <w:tab w:val="right" w:leader="dot" w:pos="9350"/>
      </w:tabs>
      <w:ind w:left="504"/>
    </w:pPr>
    <w:rPr>
      <w:rFonts w:ascii="Arial" w:hAnsi="Arial"/>
    </w:rPr>
  </w:style>
  <w:style w:type="paragraph" w:styleId="TOC3">
    <w:name w:val="toc 3"/>
    <w:basedOn w:val="Normal"/>
    <w:next w:val="Normal"/>
    <w:autoRedefine/>
    <w:uiPriority w:val="39"/>
    <w:unhideWhenUsed/>
    <w:rsid w:val="00AB2719"/>
    <w:pPr>
      <w:tabs>
        <w:tab w:val="left" w:pos="1320"/>
        <w:tab w:val="right" w:leader="dot" w:pos="9350"/>
      </w:tabs>
      <w:ind w:left="576"/>
    </w:pPr>
    <w:rPr>
      <w:rFonts w:ascii="Arial" w:hAnsi="Arial"/>
    </w:rPr>
  </w:style>
  <w:style w:type="character" w:styleId="Hyperlink">
    <w:name w:val="Hyperlink"/>
    <w:basedOn w:val="DefaultParagraphFont"/>
    <w:uiPriority w:val="99"/>
    <w:unhideWhenUsed/>
    <w:rsid w:val="007A316F"/>
    <w:rPr>
      <w:color w:val="0000FF"/>
      <w:u w:val="single"/>
    </w:rPr>
  </w:style>
  <w:style w:type="paragraph" w:customStyle="1" w:styleId="ChangeLogBody">
    <w:name w:val="Change Log Body"/>
    <w:basedOn w:val="Normal"/>
    <w:link w:val="ChangeLogBodyChar"/>
    <w:qFormat/>
    <w:rsid w:val="00A25369"/>
    <w:pPr>
      <w:spacing w:after="0"/>
      <w:mirrorIndents/>
    </w:pPr>
    <w:rPr>
      <w:sz w:val="16"/>
    </w:rPr>
  </w:style>
  <w:style w:type="paragraph" w:customStyle="1" w:styleId="GameText">
    <w:name w:val="Game Text"/>
    <w:basedOn w:val="Normal"/>
    <w:qFormat/>
    <w:rsid w:val="005D749B"/>
    <w:pPr>
      <w:pBdr>
        <w:top w:val="single" w:sz="4" w:space="1" w:color="7F7F7F"/>
        <w:left w:val="single" w:sz="4" w:space="4" w:color="7F7F7F"/>
        <w:bottom w:val="single" w:sz="4" w:space="1" w:color="7F7F7F"/>
        <w:right w:val="single" w:sz="4" w:space="4" w:color="7F7F7F"/>
      </w:pBdr>
      <w:shd w:val="clear" w:color="auto" w:fill="BFBFBF"/>
      <w:spacing w:before="200" w:after="200"/>
      <w:ind w:left="1440" w:right="1440"/>
      <w:contextualSpacing/>
    </w:pPr>
    <w:rPr>
      <w:rFonts w:ascii="Arial" w:hAnsi="Arial" w:cs="Arial"/>
      <w:sz w:val="16"/>
    </w:rPr>
  </w:style>
  <w:style w:type="character" w:customStyle="1" w:styleId="ChangeLogBodyChar">
    <w:name w:val="Change Log Body Char"/>
    <w:basedOn w:val="DefaultParagraphFont"/>
    <w:link w:val="ChangeLogBody"/>
    <w:rsid w:val="00A25369"/>
    <w:rPr>
      <w:rFonts w:ascii="Calibri" w:hAnsi="Calibri"/>
      <w:sz w:val="16"/>
      <w:szCs w:val="16"/>
      <w:lang w:bidi="en-US"/>
    </w:rPr>
  </w:style>
  <w:style w:type="paragraph" w:customStyle="1" w:styleId="TableHeading">
    <w:name w:val="Table Heading"/>
    <w:basedOn w:val="TableValue"/>
    <w:link w:val="TableHeadingChar"/>
    <w:qFormat/>
    <w:rsid w:val="008A2D64"/>
    <w:rPr>
      <w:b/>
      <w:i/>
    </w:rPr>
  </w:style>
  <w:style w:type="character" w:customStyle="1" w:styleId="TableHeadingChar">
    <w:name w:val="Table Heading Char"/>
    <w:basedOn w:val="DefaultParagraphFont"/>
    <w:link w:val="TableHeading"/>
    <w:rsid w:val="008A2D64"/>
    <w:rPr>
      <w:rFonts w:ascii="Arial" w:hAnsi="Arial" w:cs="Arial"/>
      <w:b/>
      <w:sz w:val="16"/>
      <w:szCs w:val="16"/>
      <w:lang w:bidi="en-US"/>
    </w:rPr>
  </w:style>
  <w:style w:type="paragraph" w:customStyle="1" w:styleId="Body2">
    <w:name w:val="Body 2"/>
    <w:basedOn w:val="Normal"/>
    <w:link w:val="Body2Char"/>
    <w:qFormat/>
    <w:rsid w:val="008E16A2"/>
    <w:pPr>
      <w:spacing w:after="120"/>
      <w:ind w:left="216"/>
    </w:pPr>
  </w:style>
  <w:style w:type="character" w:customStyle="1" w:styleId="Body2Char">
    <w:name w:val="Body 2 Char"/>
    <w:basedOn w:val="DefaultParagraphFont"/>
    <w:link w:val="Body2"/>
    <w:rsid w:val="008E16A2"/>
    <w:rPr>
      <w:rFonts w:ascii="Calibri" w:hAnsi="Calibri"/>
      <w:szCs w:val="16"/>
      <w:lang w:bidi="en-US"/>
    </w:rPr>
  </w:style>
  <w:style w:type="paragraph" w:customStyle="1" w:styleId="ThirdLevelHeading">
    <w:name w:val="Third Level Heading"/>
    <w:basedOn w:val="Normal"/>
    <w:link w:val="ThirdLevelHeadingChar"/>
    <w:qFormat/>
    <w:rsid w:val="00B21B1A"/>
    <w:pPr>
      <w:widowControl w:val="0"/>
      <w:autoSpaceDE w:val="0"/>
      <w:autoSpaceDN w:val="0"/>
      <w:adjustRightInd w:val="0"/>
      <w:spacing w:after="160"/>
      <w:ind w:left="720"/>
      <w:outlineLvl w:val="4"/>
    </w:pPr>
    <w:rPr>
      <w:b/>
    </w:rPr>
  </w:style>
  <w:style w:type="character" w:customStyle="1" w:styleId="ThirdLevelHeadingChar">
    <w:name w:val="Third Level Heading Char"/>
    <w:basedOn w:val="DefaultParagraphFont"/>
    <w:link w:val="ThirdLevelHeading"/>
    <w:rsid w:val="00B21B1A"/>
    <w:rPr>
      <w:rFonts w:ascii="Calibri" w:hAnsi="Calibri"/>
      <w:b/>
      <w:szCs w:val="16"/>
      <w:lang w:bidi="en-US"/>
    </w:rPr>
  </w:style>
  <w:style w:type="paragraph" w:customStyle="1" w:styleId="SecondLevelHeading">
    <w:name w:val="Second Level Heading"/>
    <w:basedOn w:val="Normal"/>
    <w:link w:val="SecondLevelHeadingChar"/>
    <w:qFormat/>
    <w:rsid w:val="00B21B1A"/>
    <w:pPr>
      <w:widowControl w:val="0"/>
      <w:autoSpaceDE w:val="0"/>
      <w:autoSpaceDN w:val="0"/>
      <w:adjustRightInd w:val="0"/>
      <w:spacing w:after="160"/>
      <w:ind w:left="448"/>
      <w:contextualSpacing/>
      <w:outlineLvl w:val="2"/>
    </w:pPr>
    <w:rPr>
      <w:b/>
      <w:sz w:val="24"/>
      <w:szCs w:val="24"/>
    </w:rPr>
  </w:style>
  <w:style w:type="character" w:customStyle="1" w:styleId="SecondLevelHeadingChar">
    <w:name w:val="Second Level Heading Char"/>
    <w:basedOn w:val="DefaultParagraphFont"/>
    <w:link w:val="SecondLevelHeading"/>
    <w:rsid w:val="00B21B1A"/>
    <w:rPr>
      <w:rFonts w:ascii="Calibri" w:hAnsi="Calibri"/>
      <w:b/>
      <w:sz w:val="24"/>
      <w:szCs w:val="24"/>
      <w:lang w:bidi="en-US"/>
    </w:rPr>
  </w:style>
  <w:style w:type="paragraph" w:customStyle="1" w:styleId="Body3">
    <w:name w:val="Body 3"/>
    <w:basedOn w:val="Body2"/>
    <w:link w:val="Body3Char"/>
    <w:qFormat/>
    <w:rsid w:val="00057648"/>
    <w:pPr>
      <w:ind w:left="1080"/>
    </w:pPr>
  </w:style>
  <w:style w:type="paragraph" w:customStyle="1" w:styleId="Foot">
    <w:name w:val="Foot"/>
    <w:basedOn w:val="NoSpacing"/>
    <w:link w:val="FootChar"/>
    <w:qFormat/>
    <w:rsid w:val="00FE73DF"/>
    <w:pPr>
      <w:jc w:val="center"/>
    </w:pPr>
    <w:rPr>
      <w:color w:val="A6A6A6"/>
    </w:rPr>
  </w:style>
  <w:style w:type="character" w:customStyle="1" w:styleId="Body3Char">
    <w:name w:val="Body 3 Char"/>
    <w:basedOn w:val="Body2Char"/>
    <w:link w:val="Body3"/>
    <w:rsid w:val="00057648"/>
    <w:rPr>
      <w:rFonts w:ascii="Calibri" w:hAnsi="Calibri"/>
      <w:szCs w:val="16"/>
      <w:lang w:bidi="en-US"/>
    </w:rPr>
  </w:style>
  <w:style w:type="paragraph" w:customStyle="1" w:styleId="Page">
    <w:name w:val="Page"/>
    <w:basedOn w:val="Foot"/>
    <w:link w:val="PageChar"/>
    <w:qFormat/>
    <w:rsid w:val="008E16A2"/>
    <w:pPr>
      <w:jc w:val="right"/>
    </w:pPr>
    <w:rPr>
      <w:b/>
      <w:color w:val="808080"/>
    </w:rPr>
  </w:style>
  <w:style w:type="character" w:customStyle="1" w:styleId="NoSpacingChar">
    <w:name w:val="No Spacing Char"/>
    <w:basedOn w:val="DefaultParagraphFont"/>
    <w:link w:val="NoSpacing"/>
    <w:uiPriority w:val="1"/>
    <w:rsid w:val="00FE73DF"/>
    <w:rPr>
      <w:rFonts w:ascii="Calibri" w:hAnsi="Calibri"/>
      <w:szCs w:val="16"/>
      <w:lang w:bidi="en-US"/>
    </w:rPr>
  </w:style>
  <w:style w:type="character" w:customStyle="1" w:styleId="FootChar">
    <w:name w:val="Foot Char"/>
    <w:basedOn w:val="NoSpacingChar"/>
    <w:link w:val="Foot"/>
    <w:rsid w:val="00FE73DF"/>
    <w:rPr>
      <w:rFonts w:ascii="Calibri" w:hAnsi="Calibri"/>
      <w:color w:val="A6A6A6"/>
      <w:szCs w:val="16"/>
      <w:lang w:bidi="en-US"/>
    </w:rPr>
  </w:style>
  <w:style w:type="paragraph" w:customStyle="1" w:styleId="TOC">
    <w:name w:val="TOC"/>
    <w:basedOn w:val="TOC1"/>
    <w:link w:val="TOCChar"/>
    <w:qFormat/>
    <w:rsid w:val="00532A98"/>
    <w:rPr>
      <w:rFonts w:ascii="Cambria" w:hAnsi="Cambria"/>
    </w:rPr>
  </w:style>
  <w:style w:type="character" w:customStyle="1" w:styleId="PageChar">
    <w:name w:val="Page Char"/>
    <w:basedOn w:val="FootChar"/>
    <w:link w:val="Page"/>
    <w:rsid w:val="008E16A2"/>
    <w:rPr>
      <w:rFonts w:ascii="Calibri" w:hAnsi="Calibri"/>
      <w:b/>
      <w:color w:val="808080"/>
      <w:szCs w:val="16"/>
      <w:lang w:bidi="en-US"/>
    </w:rPr>
  </w:style>
  <w:style w:type="paragraph" w:customStyle="1" w:styleId="Table">
    <w:name w:val="Table"/>
    <w:basedOn w:val="Normal"/>
    <w:link w:val="TableChar"/>
    <w:qFormat/>
    <w:rsid w:val="008E16A2"/>
    <w:rPr>
      <w:sz w:val="16"/>
    </w:rPr>
  </w:style>
  <w:style w:type="character" w:customStyle="1" w:styleId="TOC1Char">
    <w:name w:val="TOC 1 Char"/>
    <w:basedOn w:val="DefaultParagraphFont"/>
    <w:link w:val="TOC1"/>
    <w:uiPriority w:val="39"/>
    <w:rsid w:val="00612B60"/>
    <w:rPr>
      <w:rFonts w:ascii="Arial" w:hAnsi="Arial" w:cs="Arial"/>
      <w:noProof/>
      <w:szCs w:val="16"/>
      <w:lang w:bidi="en-US"/>
    </w:rPr>
  </w:style>
  <w:style w:type="character" w:customStyle="1" w:styleId="TOCChar">
    <w:name w:val="TOC Char"/>
    <w:basedOn w:val="TOC1Char"/>
    <w:link w:val="TOC"/>
    <w:rsid w:val="00532A98"/>
    <w:rPr>
      <w:rFonts w:ascii="Cambria" w:hAnsi="Cambria" w:cs="Arial"/>
      <w:noProof/>
      <w:szCs w:val="16"/>
      <w:lang w:bidi="en-US"/>
    </w:rPr>
  </w:style>
  <w:style w:type="paragraph" w:styleId="TOC4">
    <w:name w:val="toc 4"/>
    <w:basedOn w:val="Normal"/>
    <w:next w:val="Normal"/>
    <w:autoRedefine/>
    <w:uiPriority w:val="39"/>
    <w:semiHidden/>
    <w:unhideWhenUsed/>
    <w:rsid w:val="00AB2719"/>
    <w:pPr>
      <w:ind w:left="576"/>
    </w:pPr>
    <w:rPr>
      <w:rFonts w:ascii="Arial" w:hAnsi="Arial"/>
    </w:rPr>
  </w:style>
  <w:style w:type="character" w:styleId="FollowedHyperlink">
    <w:name w:val="FollowedHyperlink"/>
    <w:basedOn w:val="DefaultParagraphFont"/>
    <w:uiPriority w:val="99"/>
    <w:semiHidden/>
    <w:unhideWhenUsed/>
    <w:rsid w:val="00DF54B9"/>
    <w:rPr>
      <w:color w:val="800080"/>
      <w:u w:val="single"/>
    </w:rPr>
  </w:style>
  <w:style w:type="character" w:customStyle="1" w:styleId="TableChar">
    <w:name w:val="Table Char"/>
    <w:basedOn w:val="DefaultParagraphFont"/>
    <w:link w:val="Table"/>
    <w:rsid w:val="008E16A2"/>
    <w:rPr>
      <w:rFonts w:ascii="Calibri" w:hAnsi="Calibri"/>
      <w:sz w:val="16"/>
      <w:szCs w:val="16"/>
      <w:lang w:bidi="en-US"/>
    </w:rPr>
  </w:style>
  <w:style w:type="paragraph" w:customStyle="1" w:styleId="ChartHeading">
    <w:name w:val="Chart Heading"/>
    <w:basedOn w:val="Heading5"/>
    <w:link w:val="ChartHeadingChar"/>
    <w:qFormat/>
    <w:rsid w:val="000A31DC"/>
    <w:pPr>
      <w:spacing w:after="120"/>
      <w:ind w:left="216"/>
    </w:pPr>
    <w:rPr>
      <w:rFonts w:ascii="Calibri" w:hAnsi="Calibri"/>
      <w:b/>
      <w:i w:val="0"/>
      <w:sz w:val="20"/>
      <w:szCs w:val="20"/>
      <w:u w:val="single"/>
    </w:rPr>
  </w:style>
  <w:style w:type="paragraph" w:customStyle="1" w:styleId="smallreference">
    <w:name w:val="small reference"/>
    <w:basedOn w:val="ListParagraph"/>
    <w:link w:val="smallreferenceChar"/>
    <w:qFormat/>
    <w:rsid w:val="003F2525"/>
    <w:pPr>
      <w:numPr>
        <w:numId w:val="0"/>
      </w:numPr>
    </w:pPr>
    <w:rPr>
      <w:i/>
      <w:sz w:val="16"/>
    </w:rPr>
  </w:style>
  <w:style w:type="character" w:customStyle="1" w:styleId="ChartHeadingChar">
    <w:name w:val="Chart Heading Char"/>
    <w:basedOn w:val="Heading5Char"/>
    <w:link w:val="ChartHeading"/>
    <w:rsid w:val="000A31DC"/>
    <w:rPr>
      <w:rFonts w:ascii="Calibri" w:hAnsi="Calibri"/>
      <w:b/>
      <w:i/>
      <w:iCs/>
      <w:sz w:val="24"/>
      <w:szCs w:val="24"/>
      <w:u w:val="single"/>
    </w:rPr>
  </w:style>
  <w:style w:type="character" w:styleId="CommentReference">
    <w:name w:val="annotation reference"/>
    <w:basedOn w:val="DefaultParagraphFont"/>
    <w:uiPriority w:val="99"/>
    <w:semiHidden/>
    <w:unhideWhenUsed/>
    <w:rsid w:val="005E4176"/>
    <w:rPr>
      <w:sz w:val="16"/>
      <w:szCs w:val="16"/>
    </w:rPr>
  </w:style>
  <w:style w:type="character" w:customStyle="1" w:styleId="ListParagraphChar">
    <w:name w:val="List Paragraph Char"/>
    <w:basedOn w:val="Body3Char"/>
    <w:link w:val="ListParagraph"/>
    <w:uiPriority w:val="34"/>
    <w:rsid w:val="009269A3"/>
    <w:rPr>
      <w:rFonts w:ascii="Calibri" w:hAnsi="Calibri"/>
      <w:szCs w:val="16"/>
      <w:lang w:bidi="en-US"/>
    </w:rPr>
  </w:style>
  <w:style w:type="character" w:customStyle="1" w:styleId="smallreferenceChar">
    <w:name w:val="small reference Char"/>
    <w:basedOn w:val="ListParagraphChar"/>
    <w:link w:val="smallreference"/>
    <w:rsid w:val="000A31DC"/>
    <w:rPr>
      <w:rFonts w:ascii="Calibri" w:hAnsi="Calibri"/>
      <w:i/>
      <w:sz w:val="16"/>
      <w:szCs w:val="16"/>
      <w:lang w:bidi="en-US"/>
    </w:rPr>
  </w:style>
  <w:style w:type="paragraph" w:styleId="CommentText">
    <w:name w:val="annotation text"/>
    <w:basedOn w:val="Normal"/>
    <w:link w:val="CommentTextChar"/>
    <w:uiPriority w:val="99"/>
    <w:unhideWhenUsed/>
    <w:rsid w:val="005E4176"/>
    <w:rPr>
      <w:szCs w:val="20"/>
    </w:rPr>
  </w:style>
  <w:style w:type="character" w:customStyle="1" w:styleId="CommentTextChar">
    <w:name w:val="Comment Text Char"/>
    <w:basedOn w:val="DefaultParagraphFont"/>
    <w:link w:val="CommentText"/>
    <w:uiPriority w:val="99"/>
    <w:rsid w:val="005E4176"/>
    <w:rPr>
      <w:rFonts w:ascii="Calibri" w:hAnsi="Calibri"/>
      <w:lang w:bidi="en-US"/>
    </w:rPr>
  </w:style>
  <w:style w:type="paragraph" w:styleId="NormalWeb">
    <w:name w:val="Normal (Web)"/>
    <w:basedOn w:val="Normal"/>
    <w:uiPriority w:val="99"/>
    <w:semiHidden/>
    <w:unhideWhenUsed/>
    <w:rsid w:val="00862CE6"/>
    <w:pPr>
      <w:spacing w:before="100" w:beforeAutospacing="1" w:after="115"/>
    </w:pPr>
    <w:rPr>
      <w:rFonts w:ascii="Times New Roman" w:hAnsi="Times New Roman"/>
      <w:sz w:val="24"/>
      <w:szCs w:val="24"/>
      <w:lang w:bidi="ar-SA"/>
    </w:rPr>
  </w:style>
  <w:style w:type="paragraph" w:customStyle="1" w:styleId="NumberedList">
    <w:name w:val="Numbered List"/>
    <w:basedOn w:val="Body2"/>
    <w:link w:val="NumberedListChar"/>
    <w:qFormat/>
    <w:rsid w:val="000A40F5"/>
    <w:pPr>
      <w:numPr>
        <w:numId w:val="3"/>
      </w:numPr>
      <w:spacing w:after="60"/>
    </w:pPr>
  </w:style>
  <w:style w:type="paragraph" w:customStyle="1" w:styleId="TableValue">
    <w:name w:val="Table Value"/>
    <w:basedOn w:val="Normal"/>
    <w:link w:val="TableValueChar"/>
    <w:qFormat/>
    <w:rsid w:val="008A2D64"/>
    <w:pPr>
      <w:spacing w:before="20" w:after="20"/>
      <w:contextualSpacing/>
    </w:pPr>
    <w:rPr>
      <w:rFonts w:ascii="Arial" w:hAnsi="Arial" w:cs="Arial"/>
      <w:sz w:val="16"/>
    </w:rPr>
  </w:style>
  <w:style w:type="character" w:customStyle="1" w:styleId="NumberedListChar">
    <w:name w:val="Numbered List Char"/>
    <w:basedOn w:val="Body2Char"/>
    <w:link w:val="NumberedList"/>
    <w:rsid w:val="000A40F5"/>
    <w:rPr>
      <w:rFonts w:ascii="Calibri" w:hAnsi="Calibri"/>
      <w:szCs w:val="16"/>
      <w:lang w:bidi="en-US"/>
    </w:rPr>
  </w:style>
  <w:style w:type="paragraph" w:customStyle="1" w:styleId="NewListStyle">
    <w:name w:val="New List Style"/>
    <w:basedOn w:val="ListParagraph"/>
    <w:link w:val="NewListStyleChar"/>
    <w:qFormat/>
    <w:rsid w:val="00526B8A"/>
    <w:pPr>
      <w:ind w:left="792"/>
    </w:pPr>
  </w:style>
  <w:style w:type="character" w:customStyle="1" w:styleId="TableValueChar">
    <w:name w:val="Table Value Char"/>
    <w:basedOn w:val="DefaultParagraphFont"/>
    <w:link w:val="TableValue"/>
    <w:rsid w:val="008A2D64"/>
    <w:rPr>
      <w:rFonts w:ascii="Arial" w:hAnsi="Arial" w:cs="Arial"/>
      <w:sz w:val="16"/>
      <w:szCs w:val="16"/>
      <w:lang w:bidi="en-US"/>
    </w:rPr>
  </w:style>
  <w:style w:type="character" w:customStyle="1" w:styleId="NewListStyleChar">
    <w:name w:val="New List Style Char"/>
    <w:basedOn w:val="ListParagraphChar"/>
    <w:link w:val="NewListStyle"/>
    <w:rsid w:val="00526B8A"/>
    <w:rPr>
      <w:rFonts w:ascii="Calibri" w:hAnsi="Calibri"/>
      <w:szCs w:val="16"/>
      <w:lang w:bidi="en-US"/>
    </w:rPr>
  </w:style>
  <w:style w:type="paragraph" w:customStyle="1" w:styleId="4-Subtitle">
    <w:name w:val="4-Subtitle"/>
    <w:basedOn w:val="Normal"/>
    <w:rsid w:val="00B94C7F"/>
    <w:pPr>
      <w:tabs>
        <w:tab w:val="right" w:pos="3969"/>
      </w:tabs>
      <w:spacing w:before="360" w:after="100"/>
      <w:ind w:left="0"/>
    </w:pPr>
    <w:rPr>
      <w:rFonts w:ascii="Verdana" w:hAnsi="Verdana" w:cs="Arial"/>
      <w:b/>
      <w:sz w:val="18"/>
      <w:szCs w:val="18"/>
      <w:lang w:bidi="ar-SA"/>
    </w:rPr>
  </w:style>
  <w:style w:type="paragraph" w:customStyle="1" w:styleId="7-bulletText">
    <w:name w:val="7-bulletText"/>
    <w:basedOn w:val="Normal"/>
    <w:rsid w:val="00B94C7F"/>
    <w:pPr>
      <w:numPr>
        <w:numId w:val="7"/>
      </w:numPr>
      <w:tabs>
        <w:tab w:val="left" w:pos="567"/>
        <w:tab w:val="right" w:pos="3969"/>
      </w:tabs>
      <w:spacing w:before="40" w:after="40"/>
    </w:pPr>
    <w:rPr>
      <w:rFonts w:ascii="Verdana" w:hAnsi="Verdana"/>
      <w:color w:val="5F5F5F"/>
      <w:spacing w:val="-2"/>
      <w:sz w:val="18"/>
      <w:szCs w:val="17"/>
      <w:lang w:bidi="ar-SA"/>
    </w:rPr>
  </w:style>
  <w:style w:type="paragraph" w:customStyle="1" w:styleId="5-plainText">
    <w:name w:val="5-plainText"/>
    <w:basedOn w:val="Normal"/>
    <w:link w:val="5-plainTextCar1"/>
    <w:rsid w:val="00FC3C0C"/>
    <w:pPr>
      <w:spacing w:before="100"/>
      <w:ind w:left="0"/>
      <w:jc w:val="both"/>
    </w:pPr>
    <w:rPr>
      <w:rFonts w:ascii="Verdana" w:hAnsi="Verdana"/>
      <w:spacing w:val="-2"/>
      <w:sz w:val="18"/>
      <w:szCs w:val="18"/>
      <w:lang w:bidi="ar-SA"/>
    </w:rPr>
  </w:style>
  <w:style w:type="character" w:customStyle="1" w:styleId="5-plainTextCar1">
    <w:name w:val="5-plainText Car1"/>
    <w:basedOn w:val="DefaultParagraphFont"/>
    <w:link w:val="5-plainText"/>
    <w:rsid w:val="00FC3C0C"/>
    <w:rPr>
      <w:rFonts w:ascii="Verdana" w:hAnsi="Verdana"/>
      <w:spacing w:val="-2"/>
      <w:sz w:val="18"/>
      <w:szCs w:val="18"/>
    </w:rPr>
  </w:style>
  <w:style w:type="paragraph" w:customStyle="1" w:styleId="5-plaintext0">
    <w:name w:val="5-plaintext"/>
    <w:basedOn w:val="Normal"/>
    <w:rsid w:val="00C55D2F"/>
    <w:pPr>
      <w:spacing w:before="100"/>
      <w:ind w:left="0"/>
      <w:jc w:val="both"/>
    </w:pPr>
    <w:rPr>
      <w:rFonts w:ascii="Verdana" w:hAnsi="Verdana"/>
      <w:spacing w:val="-2"/>
      <w:sz w:val="18"/>
      <w:szCs w:val="18"/>
      <w:lang w:val="fr-CA" w:eastAsia="fr-CA" w:bidi="ar-SA"/>
    </w:rPr>
  </w:style>
  <w:style w:type="paragraph" w:styleId="FootnoteText">
    <w:name w:val="footnote text"/>
    <w:basedOn w:val="Normal"/>
    <w:link w:val="FootnoteTextChar"/>
    <w:semiHidden/>
    <w:rsid w:val="00245295"/>
    <w:pPr>
      <w:spacing w:after="0"/>
      <w:ind w:left="0"/>
    </w:pPr>
    <w:rPr>
      <w:rFonts w:ascii="Times New Roman" w:hAnsi="Times New Roman"/>
      <w:szCs w:val="20"/>
      <w:lang w:val="en-CA" w:bidi="ar-SA"/>
    </w:rPr>
  </w:style>
  <w:style w:type="character" w:customStyle="1" w:styleId="FootnoteTextChar">
    <w:name w:val="Footnote Text Char"/>
    <w:basedOn w:val="DefaultParagraphFont"/>
    <w:link w:val="FootnoteText"/>
    <w:semiHidden/>
    <w:rsid w:val="00245295"/>
    <w:rPr>
      <w:rFonts w:ascii="Times New Roman" w:hAnsi="Times New Roman"/>
      <w:lang w:val="en-CA"/>
    </w:rPr>
  </w:style>
  <w:style w:type="character" w:styleId="FootnoteReference">
    <w:name w:val="footnote reference"/>
    <w:basedOn w:val="DefaultParagraphFont"/>
    <w:semiHidden/>
    <w:rsid w:val="00245295"/>
    <w:rPr>
      <w:vertAlign w:val="superscript"/>
    </w:rPr>
  </w:style>
  <w:style w:type="paragraph" w:customStyle="1" w:styleId="2-Title-top">
    <w:name w:val="2-Title-top"/>
    <w:basedOn w:val="Normal"/>
    <w:link w:val="2-Title-topCar"/>
    <w:rsid w:val="00F968D0"/>
    <w:pPr>
      <w:tabs>
        <w:tab w:val="left" w:pos="284"/>
      </w:tabs>
      <w:spacing w:after="120"/>
      <w:ind w:left="0"/>
    </w:pPr>
    <w:rPr>
      <w:rFonts w:ascii="ReductoCondSSK" w:hAnsi="ReductoCondSSK" w:cs="Arial"/>
      <w:b/>
      <w:color w:val="333333"/>
      <w:spacing w:val="6"/>
      <w:sz w:val="36"/>
      <w:szCs w:val="36"/>
      <w:lang w:bidi="ar-SA"/>
    </w:rPr>
  </w:style>
  <w:style w:type="character" w:customStyle="1" w:styleId="2-Title-topCar">
    <w:name w:val="2-Title-top Car"/>
    <w:basedOn w:val="DefaultParagraphFont"/>
    <w:link w:val="2-Title-top"/>
    <w:rsid w:val="00F968D0"/>
    <w:rPr>
      <w:rFonts w:ascii="ReductoCondSSK" w:hAnsi="ReductoCondSSK" w:cs="Arial"/>
      <w:b/>
      <w:color w:val="333333"/>
      <w:spacing w:val="6"/>
      <w:sz w:val="36"/>
      <w:szCs w:val="36"/>
    </w:rPr>
  </w:style>
  <w:style w:type="numbering" w:customStyle="1" w:styleId="MedianListStyle">
    <w:name w:val="Median List Style"/>
    <w:uiPriority w:val="99"/>
    <w:rsid w:val="00006E5B"/>
    <w:pPr>
      <w:numPr>
        <w:numId w:val="12"/>
      </w:numPr>
    </w:pPr>
  </w:style>
  <w:style w:type="paragraph" w:customStyle="1" w:styleId="3-Title">
    <w:name w:val="3-Title"/>
    <w:basedOn w:val="Normal"/>
    <w:link w:val="3-TitleCar"/>
    <w:rsid w:val="00497968"/>
    <w:pPr>
      <w:tabs>
        <w:tab w:val="left" w:pos="284"/>
      </w:tabs>
      <w:spacing w:before="840" w:after="120"/>
      <w:ind w:left="0"/>
    </w:pPr>
    <w:rPr>
      <w:rFonts w:ascii="ReductoCondSSK" w:hAnsi="ReductoCondSSK" w:cs="Arial"/>
      <w:b/>
      <w:color w:val="333333"/>
      <w:spacing w:val="6"/>
      <w:sz w:val="36"/>
      <w:szCs w:val="36"/>
      <w:lang w:bidi="ar-SA"/>
    </w:rPr>
  </w:style>
  <w:style w:type="character" w:customStyle="1" w:styleId="3-TitleCar">
    <w:name w:val="3-Title Car"/>
    <w:basedOn w:val="DefaultParagraphFont"/>
    <w:link w:val="3-Title"/>
    <w:rsid w:val="00497968"/>
    <w:rPr>
      <w:rFonts w:ascii="ReductoCondSSK" w:hAnsi="ReductoCondSSK" w:cs="Arial"/>
      <w:b/>
      <w:color w:val="333333"/>
      <w:spacing w:val="6"/>
      <w:sz w:val="36"/>
      <w:szCs w:val="36"/>
    </w:rPr>
  </w:style>
  <w:style w:type="paragraph" w:styleId="CommentSubject">
    <w:name w:val="annotation subject"/>
    <w:basedOn w:val="CommentText"/>
    <w:next w:val="CommentText"/>
    <w:link w:val="CommentSubjectChar"/>
    <w:uiPriority w:val="99"/>
    <w:semiHidden/>
    <w:unhideWhenUsed/>
    <w:rsid w:val="00712703"/>
    <w:rPr>
      <w:b/>
      <w:bCs/>
    </w:rPr>
  </w:style>
  <w:style w:type="character" w:customStyle="1" w:styleId="CommentSubjectChar">
    <w:name w:val="Comment Subject Char"/>
    <w:basedOn w:val="CommentTextChar"/>
    <w:link w:val="CommentSubject"/>
    <w:uiPriority w:val="99"/>
    <w:semiHidden/>
    <w:rsid w:val="00712703"/>
    <w:rPr>
      <w:rFonts w:ascii="Calibri" w:hAnsi="Calibri"/>
      <w:b/>
      <w:bCs/>
      <w:lang w:bidi="en-US"/>
    </w:rPr>
  </w:style>
  <w:style w:type="paragraph" w:customStyle="1" w:styleId="FooterOdd">
    <w:name w:val="Footer Odd"/>
    <w:basedOn w:val="Normal"/>
    <w:uiPriority w:val="39"/>
    <w:semiHidden/>
    <w:unhideWhenUsed/>
    <w:rsid w:val="00D53B7E"/>
    <w:pPr>
      <w:pBdr>
        <w:top w:val="single" w:sz="4" w:space="1" w:color="76923C"/>
      </w:pBdr>
      <w:spacing w:before="200" w:after="200" w:line="276" w:lineRule="auto"/>
      <w:ind w:left="0"/>
      <w:jc w:val="right"/>
    </w:pPr>
    <w:rPr>
      <w:color w:val="3232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722">
      <w:bodyDiv w:val="1"/>
      <w:marLeft w:val="0"/>
      <w:marRight w:val="0"/>
      <w:marTop w:val="0"/>
      <w:marBottom w:val="0"/>
      <w:divBdr>
        <w:top w:val="none" w:sz="0" w:space="0" w:color="auto"/>
        <w:left w:val="none" w:sz="0" w:space="0" w:color="auto"/>
        <w:bottom w:val="none" w:sz="0" w:space="0" w:color="auto"/>
        <w:right w:val="none" w:sz="0" w:space="0" w:color="auto"/>
      </w:divBdr>
    </w:div>
    <w:div w:id="272398090">
      <w:bodyDiv w:val="1"/>
      <w:marLeft w:val="0"/>
      <w:marRight w:val="0"/>
      <w:marTop w:val="0"/>
      <w:marBottom w:val="0"/>
      <w:divBdr>
        <w:top w:val="none" w:sz="0" w:space="0" w:color="auto"/>
        <w:left w:val="none" w:sz="0" w:space="0" w:color="auto"/>
        <w:bottom w:val="none" w:sz="0" w:space="0" w:color="auto"/>
        <w:right w:val="none" w:sz="0" w:space="0" w:color="auto"/>
      </w:divBdr>
    </w:div>
    <w:div w:id="356196246">
      <w:bodyDiv w:val="1"/>
      <w:marLeft w:val="0"/>
      <w:marRight w:val="0"/>
      <w:marTop w:val="0"/>
      <w:marBottom w:val="0"/>
      <w:divBdr>
        <w:top w:val="none" w:sz="0" w:space="0" w:color="auto"/>
        <w:left w:val="none" w:sz="0" w:space="0" w:color="auto"/>
        <w:bottom w:val="none" w:sz="0" w:space="0" w:color="auto"/>
        <w:right w:val="none" w:sz="0" w:space="0" w:color="auto"/>
      </w:divBdr>
      <w:divsChild>
        <w:div w:id="555242260">
          <w:marLeft w:val="0"/>
          <w:marRight w:val="0"/>
          <w:marTop w:val="0"/>
          <w:marBottom w:val="0"/>
          <w:divBdr>
            <w:top w:val="none" w:sz="0" w:space="0" w:color="auto"/>
            <w:left w:val="none" w:sz="0" w:space="0" w:color="auto"/>
            <w:bottom w:val="none" w:sz="0" w:space="0" w:color="auto"/>
            <w:right w:val="none" w:sz="0" w:space="0" w:color="auto"/>
          </w:divBdr>
        </w:div>
        <w:div w:id="1376202184">
          <w:marLeft w:val="0"/>
          <w:marRight w:val="0"/>
          <w:marTop w:val="0"/>
          <w:marBottom w:val="0"/>
          <w:divBdr>
            <w:top w:val="none" w:sz="0" w:space="0" w:color="auto"/>
            <w:left w:val="none" w:sz="0" w:space="0" w:color="auto"/>
            <w:bottom w:val="none" w:sz="0" w:space="0" w:color="auto"/>
            <w:right w:val="none" w:sz="0" w:space="0" w:color="auto"/>
          </w:divBdr>
        </w:div>
        <w:div w:id="2047026022">
          <w:marLeft w:val="0"/>
          <w:marRight w:val="0"/>
          <w:marTop w:val="0"/>
          <w:marBottom w:val="0"/>
          <w:divBdr>
            <w:top w:val="none" w:sz="0" w:space="0" w:color="auto"/>
            <w:left w:val="none" w:sz="0" w:space="0" w:color="auto"/>
            <w:bottom w:val="none" w:sz="0" w:space="0" w:color="auto"/>
            <w:right w:val="none" w:sz="0" w:space="0" w:color="auto"/>
          </w:divBdr>
        </w:div>
      </w:divsChild>
    </w:div>
    <w:div w:id="385688410">
      <w:bodyDiv w:val="1"/>
      <w:marLeft w:val="0"/>
      <w:marRight w:val="0"/>
      <w:marTop w:val="0"/>
      <w:marBottom w:val="0"/>
      <w:divBdr>
        <w:top w:val="none" w:sz="0" w:space="0" w:color="auto"/>
        <w:left w:val="none" w:sz="0" w:space="0" w:color="auto"/>
        <w:bottom w:val="none" w:sz="0" w:space="0" w:color="auto"/>
        <w:right w:val="none" w:sz="0" w:space="0" w:color="auto"/>
      </w:divBdr>
    </w:div>
    <w:div w:id="451749351">
      <w:bodyDiv w:val="1"/>
      <w:marLeft w:val="0"/>
      <w:marRight w:val="0"/>
      <w:marTop w:val="0"/>
      <w:marBottom w:val="0"/>
      <w:divBdr>
        <w:top w:val="none" w:sz="0" w:space="0" w:color="auto"/>
        <w:left w:val="none" w:sz="0" w:space="0" w:color="auto"/>
        <w:bottom w:val="none" w:sz="0" w:space="0" w:color="auto"/>
        <w:right w:val="none" w:sz="0" w:space="0" w:color="auto"/>
      </w:divBdr>
    </w:div>
    <w:div w:id="506209467">
      <w:bodyDiv w:val="1"/>
      <w:marLeft w:val="0"/>
      <w:marRight w:val="0"/>
      <w:marTop w:val="0"/>
      <w:marBottom w:val="0"/>
      <w:divBdr>
        <w:top w:val="none" w:sz="0" w:space="0" w:color="auto"/>
        <w:left w:val="none" w:sz="0" w:space="0" w:color="auto"/>
        <w:bottom w:val="none" w:sz="0" w:space="0" w:color="auto"/>
        <w:right w:val="none" w:sz="0" w:space="0" w:color="auto"/>
      </w:divBdr>
    </w:div>
    <w:div w:id="534731334">
      <w:bodyDiv w:val="1"/>
      <w:marLeft w:val="0"/>
      <w:marRight w:val="0"/>
      <w:marTop w:val="0"/>
      <w:marBottom w:val="0"/>
      <w:divBdr>
        <w:top w:val="none" w:sz="0" w:space="0" w:color="auto"/>
        <w:left w:val="none" w:sz="0" w:space="0" w:color="auto"/>
        <w:bottom w:val="none" w:sz="0" w:space="0" w:color="auto"/>
        <w:right w:val="none" w:sz="0" w:space="0" w:color="auto"/>
      </w:divBdr>
    </w:div>
    <w:div w:id="637607736">
      <w:bodyDiv w:val="1"/>
      <w:marLeft w:val="0"/>
      <w:marRight w:val="0"/>
      <w:marTop w:val="0"/>
      <w:marBottom w:val="0"/>
      <w:divBdr>
        <w:top w:val="none" w:sz="0" w:space="0" w:color="auto"/>
        <w:left w:val="none" w:sz="0" w:space="0" w:color="auto"/>
        <w:bottom w:val="none" w:sz="0" w:space="0" w:color="auto"/>
        <w:right w:val="none" w:sz="0" w:space="0" w:color="auto"/>
      </w:divBdr>
    </w:div>
    <w:div w:id="701248461">
      <w:bodyDiv w:val="1"/>
      <w:marLeft w:val="0"/>
      <w:marRight w:val="0"/>
      <w:marTop w:val="0"/>
      <w:marBottom w:val="0"/>
      <w:divBdr>
        <w:top w:val="none" w:sz="0" w:space="0" w:color="auto"/>
        <w:left w:val="none" w:sz="0" w:space="0" w:color="auto"/>
        <w:bottom w:val="none" w:sz="0" w:space="0" w:color="auto"/>
        <w:right w:val="none" w:sz="0" w:space="0" w:color="auto"/>
      </w:divBdr>
    </w:div>
    <w:div w:id="804742685">
      <w:bodyDiv w:val="1"/>
      <w:marLeft w:val="0"/>
      <w:marRight w:val="0"/>
      <w:marTop w:val="0"/>
      <w:marBottom w:val="0"/>
      <w:divBdr>
        <w:top w:val="none" w:sz="0" w:space="0" w:color="auto"/>
        <w:left w:val="none" w:sz="0" w:space="0" w:color="auto"/>
        <w:bottom w:val="none" w:sz="0" w:space="0" w:color="auto"/>
        <w:right w:val="none" w:sz="0" w:space="0" w:color="auto"/>
      </w:divBdr>
    </w:div>
    <w:div w:id="826436053">
      <w:bodyDiv w:val="1"/>
      <w:marLeft w:val="0"/>
      <w:marRight w:val="0"/>
      <w:marTop w:val="0"/>
      <w:marBottom w:val="0"/>
      <w:divBdr>
        <w:top w:val="none" w:sz="0" w:space="0" w:color="auto"/>
        <w:left w:val="none" w:sz="0" w:space="0" w:color="auto"/>
        <w:bottom w:val="none" w:sz="0" w:space="0" w:color="auto"/>
        <w:right w:val="none" w:sz="0" w:space="0" w:color="auto"/>
      </w:divBdr>
    </w:div>
    <w:div w:id="833691597">
      <w:bodyDiv w:val="1"/>
      <w:marLeft w:val="0"/>
      <w:marRight w:val="0"/>
      <w:marTop w:val="0"/>
      <w:marBottom w:val="0"/>
      <w:divBdr>
        <w:top w:val="none" w:sz="0" w:space="0" w:color="auto"/>
        <w:left w:val="none" w:sz="0" w:space="0" w:color="auto"/>
        <w:bottom w:val="none" w:sz="0" w:space="0" w:color="auto"/>
        <w:right w:val="none" w:sz="0" w:space="0" w:color="auto"/>
      </w:divBdr>
      <w:divsChild>
        <w:div w:id="131100651">
          <w:marLeft w:val="0"/>
          <w:marRight w:val="0"/>
          <w:marTop w:val="0"/>
          <w:marBottom w:val="0"/>
          <w:divBdr>
            <w:top w:val="none" w:sz="0" w:space="0" w:color="auto"/>
            <w:left w:val="none" w:sz="0" w:space="0" w:color="auto"/>
            <w:bottom w:val="none" w:sz="0" w:space="0" w:color="auto"/>
            <w:right w:val="none" w:sz="0" w:space="0" w:color="auto"/>
          </w:divBdr>
          <w:divsChild>
            <w:div w:id="268781749">
              <w:marLeft w:val="0"/>
              <w:marRight w:val="0"/>
              <w:marTop w:val="0"/>
              <w:marBottom w:val="0"/>
              <w:divBdr>
                <w:top w:val="none" w:sz="0" w:space="0" w:color="auto"/>
                <w:left w:val="none" w:sz="0" w:space="0" w:color="auto"/>
                <w:bottom w:val="none" w:sz="0" w:space="0" w:color="auto"/>
                <w:right w:val="none" w:sz="0" w:space="0" w:color="auto"/>
              </w:divBdr>
            </w:div>
            <w:div w:id="398132800">
              <w:marLeft w:val="0"/>
              <w:marRight w:val="0"/>
              <w:marTop w:val="0"/>
              <w:marBottom w:val="0"/>
              <w:divBdr>
                <w:top w:val="none" w:sz="0" w:space="0" w:color="auto"/>
                <w:left w:val="none" w:sz="0" w:space="0" w:color="auto"/>
                <w:bottom w:val="none" w:sz="0" w:space="0" w:color="auto"/>
                <w:right w:val="none" w:sz="0" w:space="0" w:color="auto"/>
              </w:divBdr>
            </w:div>
            <w:div w:id="881212968">
              <w:marLeft w:val="0"/>
              <w:marRight w:val="0"/>
              <w:marTop w:val="0"/>
              <w:marBottom w:val="0"/>
              <w:divBdr>
                <w:top w:val="none" w:sz="0" w:space="0" w:color="auto"/>
                <w:left w:val="none" w:sz="0" w:space="0" w:color="auto"/>
                <w:bottom w:val="none" w:sz="0" w:space="0" w:color="auto"/>
                <w:right w:val="none" w:sz="0" w:space="0" w:color="auto"/>
              </w:divBdr>
            </w:div>
            <w:div w:id="1023482806">
              <w:marLeft w:val="0"/>
              <w:marRight w:val="0"/>
              <w:marTop w:val="0"/>
              <w:marBottom w:val="0"/>
              <w:divBdr>
                <w:top w:val="none" w:sz="0" w:space="0" w:color="auto"/>
                <w:left w:val="none" w:sz="0" w:space="0" w:color="auto"/>
                <w:bottom w:val="none" w:sz="0" w:space="0" w:color="auto"/>
                <w:right w:val="none" w:sz="0" w:space="0" w:color="auto"/>
              </w:divBdr>
            </w:div>
            <w:div w:id="15036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9919">
      <w:bodyDiv w:val="1"/>
      <w:marLeft w:val="0"/>
      <w:marRight w:val="0"/>
      <w:marTop w:val="0"/>
      <w:marBottom w:val="0"/>
      <w:divBdr>
        <w:top w:val="none" w:sz="0" w:space="0" w:color="auto"/>
        <w:left w:val="none" w:sz="0" w:space="0" w:color="auto"/>
        <w:bottom w:val="none" w:sz="0" w:space="0" w:color="auto"/>
        <w:right w:val="none" w:sz="0" w:space="0" w:color="auto"/>
      </w:divBdr>
    </w:div>
    <w:div w:id="1005590901">
      <w:bodyDiv w:val="1"/>
      <w:marLeft w:val="0"/>
      <w:marRight w:val="0"/>
      <w:marTop w:val="0"/>
      <w:marBottom w:val="0"/>
      <w:divBdr>
        <w:top w:val="none" w:sz="0" w:space="0" w:color="auto"/>
        <w:left w:val="none" w:sz="0" w:space="0" w:color="auto"/>
        <w:bottom w:val="none" w:sz="0" w:space="0" w:color="auto"/>
        <w:right w:val="none" w:sz="0" w:space="0" w:color="auto"/>
      </w:divBdr>
      <w:divsChild>
        <w:div w:id="640843233">
          <w:marLeft w:val="0"/>
          <w:marRight w:val="0"/>
          <w:marTop w:val="0"/>
          <w:marBottom w:val="0"/>
          <w:divBdr>
            <w:top w:val="none" w:sz="0" w:space="0" w:color="auto"/>
            <w:left w:val="none" w:sz="0" w:space="0" w:color="auto"/>
            <w:bottom w:val="none" w:sz="0" w:space="0" w:color="auto"/>
            <w:right w:val="none" w:sz="0" w:space="0" w:color="auto"/>
          </w:divBdr>
        </w:div>
      </w:divsChild>
    </w:div>
    <w:div w:id="1057976555">
      <w:bodyDiv w:val="1"/>
      <w:marLeft w:val="0"/>
      <w:marRight w:val="0"/>
      <w:marTop w:val="0"/>
      <w:marBottom w:val="0"/>
      <w:divBdr>
        <w:top w:val="none" w:sz="0" w:space="0" w:color="auto"/>
        <w:left w:val="none" w:sz="0" w:space="0" w:color="auto"/>
        <w:bottom w:val="none" w:sz="0" w:space="0" w:color="auto"/>
        <w:right w:val="none" w:sz="0" w:space="0" w:color="auto"/>
      </w:divBdr>
    </w:div>
    <w:div w:id="1099255769">
      <w:bodyDiv w:val="1"/>
      <w:marLeft w:val="0"/>
      <w:marRight w:val="0"/>
      <w:marTop w:val="0"/>
      <w:marBottom w:val="0"/>
      <w:divBdr>
        <w:top w:val="none" w:sz="0" w:space="0" w:color="auto"/>
        <w:left w:val="none" w:sz="0" w:space="0" w:color="auto"/>
        <w:bottom w:val="none" w:sz="0" w:space="0" w:color="auto"/>
        <w:right w:val="none" w:sz="0" w:space="0" w:color="auto"/>
      </w:divBdr>
    </w:div>
    <w:div w:id="1131631834">
      <w:bodyDiv w:val="1"/>
      <w:marLeft w:val="0"/>
      <w:marRight w:val="0"/>
      <w:marTop w:val="0"/>
      <w:marBottom w:val="0"/>
      <w:divBdr>
        <w:top w:val="none" w:sz="0" w:space="0" w:color="auto"/>
        <w:left w:val="none" w:sz="0" w:space="0" w:color="auto"/>
        <w:bottom w:val="none" w:sz="0" w:space="0" w:color="auto"/>
        <w:right w:val="none" w:sz="0" w:space="0" w:color="auto"/>
      </w:divBdr>
    </w:div>
    <w:div w:id="1160855237">
      <w:bodyDiv w:val="1"/>
      <w:marLeft w:val="0"/>
      <w:marRight w:val="0"/>
      <w:marTop w:val="0"/>
      <w:marBottom w:val="0"/>
      <w:divBdr>
        <w:top w:val="none" w:sz="0" w:space="0" w:color="auto"/>
        <w:left w:val="none" w:sz="0" w:space="0" w:color="auto"/>
        <w:bottom w:val="none" w:sz="0" w:space="0" w:color="auto"/>
        <w:right w:val="none" w:sz="0" w:space="0" w:color="auto"/>
      </w:divBdr>
    </w:div>
    <w:div w:id="1305815058">
      <w:bodyDiv w:val="1"/>
      <w:marLeft w:val="0"/>
      <w:marRight w:val="0"/>
      <w:marTop w:val="0"/>
      <w:marBottom w:val="0"/>
      <w:divBdr>
        <w:top w:val="none" w:sz="0" w:space="0" w:color="auto"/>
        <w:left w:val="none" w:sz="0" w:space="0" w:color="auto"/>
        <w:bottom w:val="none" w:sz="0" w:space="0" w:color="auto"/>
        <w:right w:val="none" w:sz="0" w:space="0" w:color="auto"/>
      </w:divBdr>
    </w:div>
    <w:div w:id="1340237868">
      <w:bodyDiv w:val="1"/>
      <w:marLeft w:val="0"/>
      <w:marRight w:val="0"/>
      <w:marTop w:val="0"/>
      <w:marBottom w:val="0"/>
      <w:divBdr>
        <w:top w:val="none" w:sz="0" w:space="0" w:color="auto"/>
        <w:left w:val="none" w:sz="0" w:space="0" w:color="auto"/>
        <w:bottom w:val="none" w:sz="0" w:space="0" w:color="auto"/>
        <w:right w:val="none" w:sz="0" w:space="0" w:color="auto"/>
      </w:divBdr>
    </w:div>
    <w:div w:id="1347517626">
      <w:bodyDiv w:val="1"/>
      <w:marLeft w:val="0"/>
      <w:marRight w:val="0"/>
      <w:marTop w:val="0"/>
      <w:marBottom w:val="0"/>
      <w:divBdr>
        <w:top w:val="none" w:sz="0" w:space="0" w:color="auto"/>
        <w:left w:val="none" w:sz="0" w:space="0" w:color="auto"/>
        <w:bottom w:val="none" w:sz="0" w:space="0" w:color="auto"/>
        <w:right w:val="none" w:sz="0" w:space="0" w:color="auto"/>
      </w:divBdr>
    </w:div>
    <w:div w:id="1362126883">
      <w:bodyDiv w:val="1"/>
      <w:marLeft w:val="0"/>
      <w:marRight w:val="0"/>
      <w:marTop w:val="0"/>
      <w:marBottom w:val="0"/>
      <w:divBdr>
        <w:top w:val="none" w:sz="0" w:space="0" w:color="auto"/>
        <w:left w:val="none" w:sz="0" w:space="0" w:color="auto"/>
        <w:bottom w:val="none" w:sz="0" w:space="0" w:color="auto"/>
        <w:right w:val="none" w:sz="0" w:space="0" w:color="auto"/>
      </w:divBdr>
      <w:divsChild>
        <w:div w:id="220600030">
          <w:marLeft w:val="0"/>
          <w:marRight w:val="0"/>
          <w:marTop w:val="0"/>
          <w:marBottom w:val="0"/>
          <w:divBdr>
            <w:top w:val="none" w:sz="0" w:space="0" w:color="auto"/>
            <w:left w:val="none" w:sz="0" w:space="0" w:color="auto"/>
            <w:bottom w:val="none" w:sz="0" w:space="0" w:color="auto"/>
            <w:right w:val="none" w:sz="0" w:space="0" w:color="auto"/>
          </w:divBdr>
          <w:divsChild>
            <w:div w:id="39673633">
              <w:marLeft w:val="0"/>
              <w:marRight w:val="0"/>
              <w:marTop w:val="0"/>
              <w:marBottom w:val="0"/>
              <w:divBdr>
                <w:top w:val="none" w:sz="0" w:space="0" w:color="auto"/>
                <w:left w:val="none" w:sz="0" w:space="0" w:color="auto"/>
                <w:bottom w:val="none" w:sz="0" w:space="0" w:color="auto"/>
                <w:right w:val="none" w:sz="0" w:space="0" w:color="auto"/>
              </w:divBdr>
              <w:divsChild>
                <w:div w:id="2067222440">
                  <w:marLeft w:val="0"/>
                  <w:marRight w:val="0"/>
                  <w:marTop w:val="0"/>
                  <w:marBottom w:val="0"/>
                  <w:divBdr>
                    <w:top w:val="none" w:sz="0" w:space="0" w:color="auto"/>
                    <w:left w:val="none" w:sz="0" w:space="0" w:color="auto"/>
                    <w:bottom w:val="none" w:sz="0" w:space="0" w:color="auto"/>
                    <w:right w:val="none" w:sz="0" w:space="0" w:color="auto"/>
                  </w:divBdr>
                  <w:divsChild>
                    <w:div w:id="12899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820">
      <w:bodyDiv w:val="1"/>
      <w:marLeft w:val="0"/>
      <w:marRight w:val="0"/>
      <w:marTop w:val="0"/>
      <w:marBottom w:val="0"/>
      <w:divBdr>
        <w:top w:val="none" w:sz="0" w:space="0" w:color="auto"/>
        <w:left w:val="none" w:sz="0" w:space="0" w:color="auto"/>
        <w:bottom w:val="none" w:sz="0" w:space="0" w:color="auto"/>
        <w:right w:val="none" w:sz="0" w:space="0" w:color="auto"/>
      </w:divBdr>
    </w:div>
    <w:div w:id="1513302162">
      <w:bodyDiv w:val="1"/>
      <w:marLeft w:val="0"/>
      <w:marRight w:val="0"/>
      <w:marTop w:val="0"/>
      <w:marBottom w:val="0"/>
      <w:divBdr>
        <w:top w:val="none" w:sz="0" w:space="0" w:color="auto"/>
        <w:left w:val="none" w:sz="0" w:space="0" w:color="auto"/>
        <w:bottom w:val="none" w:sz="0" w:space="0" w:color="auto"/>
        <w:right w:val="none" w:sz="0" w:space="0" w:color="auto"/>
      </w:divBdr>
    </w:div>
    <w:div w:id="1543785084">
      <w:bodyDiv w:val="1"/>
      <w:marLeft w:val="0"/>
      <w:marRight w:val="0"/>
      <w:marTop w:val="0"/>
      <w:marBottom w:val="0"/>
      <w:divBdr>
        <w:top w:val="none" w:sz="0" w:space="0" w:color="auto"/>
        <w:left w:val="none" w:sz="0" w:space="0" w:color="auto"/>
        <w:bottom w:val="none" w:sz="0" w:space="0" w:color="auto"/>
        <w:right w:val="none" w:sz="0" w:space="0" w:color="auto"/>
      </w:divBdr>
    </w:div>
    <w:div w:id="1612542219">
      <w:bodyDiv w:val="1"/>
      <w:marLeft w:val="0"/>
      <w:marRight w:val="0"/>
      <w:marTop w:val="0"/>
      <w:marBottom w:val="0"/>
      <w:divBdr>
        <w:top w:val="none" w:sz="0" w:space="0" w:color="auto"/>
        <w:left w:val="none" w:sz="0" w:space="0" w:color="auto"/>
        <w:bottom w:val="none" w:sz="0" w:space="0" w:color="auto"/>
        <w:right w:val="none" w:sz="0" w:space="0" w:color="auto"/>
      </w:divBdr>
    </w:div>
    <w:div w:id="1636330015">
      <w:bodyDiv w:val="1"/>
      <w:marLeft w:val="0"/>
      <w:marRight w:val="0"/>
      <w:marTop w:val="0"/>
      <w:marBottom w:val="0"/>
      <w:divBdr>
        <w:top w:val="none" w:sz="0" w:space="0" w:color="auto"/>
        <w:left w:val="none" w:sz="0" w:space="0" w:color="auto"/>
        <w:bottom w:val="none" w:sz="0" w:space="0" w:color="auto"/>
        <w:right w:val="none" w:sz="0" w:space="0" w:color="auto"/>
      </w:divBdr>
    </w:div>
    <w:div w:id="1648317605">
      <w:bodyDiv w:val="1"/>
      <w:marLeft w:val="0"/>
      <w:marRight w:val="0"/>
      <w:marTop w:val="0"/>
      <w:marBottom w:val="0"/>
      <w:divBdr>
        <w:top w:val="none" w:sz="0" w:space="0" w:color="auto"/>
        <w:left w:val="none" w:sz="0" w:space="0" w:color="auto"/>
        <w:bottom w:val="none" w:sz="0" w:space="0" w:color="auto"/>
        <w:right w:val="none" w:sz="0" w:space="0" w:color="auto"/>
      </w:divBdr>
    </w:div>
    <w:div w:id="1707944904">
      <w:bodyDiv w:val="1"/>
      <w:marLeft w:val="0"/>
      <w:marRight w:val="0"/>
      <w:marTop w:val="0"/>
      <w:marBottom w:val="0"/>
      <w:divBdr>
        <w:top w:val="none" w:sz="0" w:space="0" w:color="auto"/>
        <w:left w:val="none" w:sz="0" w:space="0" w:color="auto"/>
        <w:bottom w:val="none" w:sz="0" w:space="0" w:color="auto"/>
        <w:right w:val="none" w:sz="0" w:space="0" w:color="auto"/>
      </w:divBdr>
    </w:div>
    <w:div w:id="1885949623">
      <w:bodyDiv w:val="1"/>
      <w:marLeft w:val="0"/>
      <w:marRight w:val="0"/>
      <w:marTop w:val="0"/>
      <w:marBottom w:val="0"/>
      <w:divBdr>
        <w:top w:val="none" w:sz="0" w:space="0" w:color="auto"/>
        <w:left w:val="none" w:sz="0" w:space="0" w:color="auto"/>
        <w:bottom w:val="none" w:sz="0" w:space="0" w:color="auto"/>
        <w:right w:val="none" w:sz="0" w:space="0" w:color="auto"/>
      </w:divBdr>
    </w:div>
    <w:div w:id="1935630889">
      <w:bodyDiv w:val="1"/>
      <w:marLeft w:val="0"/>
      <w:marRight w:val="0"/>
      <w:marTop w:val="0"/>
      <w:marBottom w:val="0"/>
      <w:divBdr>
        <w:top w:val="none" w:sz="0" w:space="0" w:color="auto"/>
        <w:left w:val="none" w:sz="0" w:space="0" w:color="auto"/>
        <w:bottom w:val="none" w:sz="0" w:space="0" w:color="auto"/>
        <w:right w:val="none" w:sz="0" w:space="0" w:color="auto"/>
      </w:divBdr>
    </w:div>
    <w:div w:id="1966233969">
      <w:bodyDiv w:val="1"/>
      <w:marLeft w:val="0"/>
      <w:marRight w:val="0"/>
      <w:marTop w:val="0"/>
      <w:marBottom w:val="0"/>
      <w:divBdr>
        <w:top w:val="none" w:sz="0" w:space="0" w:color="auto"/>
        <w:left w:val="none" w:sz="0" w:space="0" w:color="auto"/>
        <w:bottom w:val="none" w:sz="0" w:space="0" w:color="auto"/>
        <w:right w:val="none" w:sz="0" w:space="0" w:color="auto"/>
      </w:divBdr>
    </w:div>
    <w:div w:id="1970669555">
      <w:bodyDiv w:val="1"/>
      <w:marLeft w:val="0"/>
      <w:marRight w:val="0"/>
      <w:marTop w:val="0"/>
      <w:marBottom w:val="0"/>
      <w:divBdr>
        <w:top w:val="none" w:sz="0" w:space="0" w:color="auto"/>
        <w:left w:val="none" w:sz="0" w:space="0" w:color="auto"/>
        <w:bottom w:val="none" w:sz="0" w:space="0" w:color="auto"/>
        <w:right w:val="none" w:sz="0" w:space="0" w:color="auto"/>
      </w:divBdr>
      <w:divsChild>
        <w:div w:id="1023246191">
          <w:marLeft w:val="0"/>
          <w:marRight w:val="0"/>
          <w:marTop w:val="0"/>
          <w:marBottom w:val="0"/>
          <w:divBdr>
            <w:top w:val="none" w:sz="0" w:space="0" w:color="auto"/>
            <w:left w:val="none" w:sz="0" w:space="0" w:color="auto"/>
            <w:bottom w:val="none" w:sz="0" w:space="0" w:color="auto"/>
            <w:right w:val="none" w:sz="0" w:space="0" w:color="auto"/>
          </w:divBdr>
        </w:div>
        <w:div w:id="1435855317">
          <w:marLeft w:val="0"/>
          <w:marRight w:val="0"/>
          <w:marTop w:val="0"/>
          <w:marBottom w:val="0"/>
          <w:divBdr>
            <w:top w:val="none" w:sz="0" w:space="0" w:color="auto"/>
            <w:left w:val="none" w:sz="0" w:space="0" w:color="auto"/>
            <w:bottom w:val="none" w:sz="0" w:space="0" w:color="auto"/>
            <w:right w:val="none" w:sz="0" w:space="0" w:color="auto"/>
          </w:divBdr>
        </w:div>
        <w:div w:id="2130396168">
          <w:marLeft w:val="0"/>
          <w:marRight w:val="0"/>
          <w:marTop w:val="0"/>
          <w:marBottom w:val="0"/>
          <w:divBdr>
            <w:top w:val="none" w:sz="0" w:space="0" w:color="auto"/>
            <w:left w:val="none" w:sz="0" w:space="0" w:color="auto"/>
            <w:bottom w:val="none" w:sz="0" w:space="0" w:color="auto"/>
            <w:right w:val="none" w:sz="0" w:space="0" w:color="auto"/>
          </w:divBdr>
        </w:div>
      </w:divsChild>
    </w:div>
    <w:div w:id="21058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23BE81083340048F9ED1F4EF20EC69"/>
        <w:category>
          <w:name w:val="General"/>
          <w:gallery w:val="placeholder"/>
        </w:category>
        <w:types>
          <w:type w:val="bbPlcHdr"/>
        </w:types>
        <w:behaviors>
          <w:behavior w:val="content"/>
        </w:behaviors>
        <w:guid w:val="{96273FDB-35D9-4D40-96DE-AFA6EB1BF74F}"/>
      </w:docPartPr>
      <w:docPartBody>
        <w:p w:rsidR="008A3EB1" w:rsidRDefault="008A3EB1" w:rsidP="008A3EB1">
          <w:pPr>
            <w:pStyle w:val="C123BE81083340048F9ED1F4EF20EC69"/>
          </w:pPr>
          <w:r w:rsidRPr="000819B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ReductoCondSSK">
    <w:altName w:val="Courier New"/>
    <w:charset w:val="00"/>
    <w:family w:val="auto"/>
    <w:pitch w:val="variable"/>
    <w:sig w:usb0="00000001" w:usb1="00000000" w:usb2="00000000" w:usb3="00000000" w:csb0="00000009" w:csb1="00000000"/>
  </w:font>
  <w:font w:name="Minion-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B1"/>
    <w:rsid w:val="00263976"/>
    <w:rsid w:val="00300C05"/>
    <w:rsid w:val="003D5E80"/>
    <w:rsid w:val="00601256"/>
    <w:rsid w:val="00730460"/>
    <w:rsid w:val="008A3EB1"/>
    <w:rsid w:val="00B048B7"/>
    <w:rsid w:val="00C5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EB1"/>
    <w:rPr>
      <w:color w:val="808080"/>
    </w:rPr>
  </w:style>
  <w:style w:type="paragraph" w:customStyle="1" w:styleId="C123BE81083340048F9ED1F4EF20EC69">
    <w:name w:val="C123BE81083340048F9ED1F4EF20EC69"/>
    <w:rsid w:val="008A3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0FC3D-2B50-45BD-96A3-0BD78E42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6260</Words>
  <Characters>35685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41862</CharactersWithSpaces>
  <SharedDoc>false</SharedDoc>
  <HLinks>
    <vt:vector size="570" baseType="variant">
      <vt:variant>
        <vt:i4>6094966</vt:i4>
      </vt:variant>
      <vt:variant>
        <vt:i4>507</vt:i4>
      </vt:variant>
      <vt:variant>
        <vt:i4>0</vt:i4>
      </vt:variant>
      <vt:variant>
        <vt:i4>5</vt:i4>
      </vt:variant>
      <vt:variant>
        <vt:lpwstr/>
      </vt:variant>
      <vt:variant>
        <vt:lpwstr>_Key_Screen_Mockups</vt:lpwstr>
      </vt:variant>
      <vt:variant>
        <vt:i4>6094966</vt:i4>
      </vt:variant>
      <vt:variant>
        <vt:i4>504</vt:i4>
      </vt:variant>
      <vt:variant>
        <vt:i4>0</vt:i4>
      </vt:variant>
      <vt:variant>
        <vt:i4>5</vt:i4>
      </vt:variant>
      <vt:variant>
        <vt:lpwstr/>
      </vt:variant>
      <vt:variant>
        <vt:lpwstr>_Key_Screen_Mockups</vt:lpwstr>
      </vt:variant>
      <vt:variant>
        <vt:i4>2687011</vt:i4>
      </vt:variant>
      <vt:variant>
        <vt:i4>501</vt:i4>
      </vt:variant>
      <vt:variant>
        <vt:i4>0</vt:i4>
      </vt:variant>
      <vt:variant>
        <vt:i4>5</vt:i4>
      </vt:variant>
      <vt:variant>
        <vt:lpwstr/>
      </vt:variant>
      <vt:variant>
        <vt:lpwstr>_Online_Connectivity</vt:lpwstr>
      </vt:variant>
      <vt:variant>
        <vt:i4>5963864</vt:i4>
      </vt:variant>
      <vt:variant>
        <vt:i4>498</vt:i4>
      </vt:variant>
      <vt:variant>
        <vt:i4>0</vt:i4>
      </vt:variant>
      <vt:variant>
        <vt:i4>5</vt:i4>
      </vt:variant>
      <vt:variant>
        <vt:lpwstr/>
      </vt:variant>
      <vt:variant>
        <vt:lpwstr>_Hint_Messages</vt:lpwstr>
      </vt:variant>
      <vt:variant>
        <vt:i4>7012439</vt:i4>
      </vt:variant>
      <vt:variant>
        <vt:i4>495</vt:i4>
      </vt:variant>
      <vt:variant>
        <vt:i4>0</vt:i4>
      </vt:variant>
      <vt:variant>
        <vt:i4>5</vt:i4>
      </vt:variant>
      <vt:variant>
        <vt:lpwstr/>
      </vt:variant>
      <vt:variant>
        <vt:lpwstr>_Saving</vt:lpwstr>
      </vt:variant>
      <vt:variant>
        <vt:i4>5898360</vt:i4>
      </vt:variant>
      <vt:variant>
        <vt:i4>492</vt:i4>
      </vt:variant>
      <vt:variant>
        <vt:i4>0</vt:i4>
      </vt:variant>
      <vt:variant>
        <vt:i4>5</vt:i4>
      </vt:variant>
      <vt:variant>
        <vt:lpwstr/>
      </vt:variant>
      <vt:variant>
        <vt:lpwstr>_Get_More_Dash</vt:lpwstr>
      </vt:variant>
      <vt:variant>
        <vt:i4>3342382</vt:i4>
      </vt:variant>
      <vt:variant>
        <vt:i4>489</vt:i4>
      </vt:variant>
      <vt:variant>
        <vt:i4>0</vt:i4>
      </vt:variant>
      <vt:variant>
        <vt:i4>5</vt:i4>
      </vt:variant>
      <vt:variant>
        <vt:lpwstr/>
      </vt:variant>
      <vt:variant>
        <vt:lpwstr>_Help_Screens</vt:lpwstr>
      </vt:variant>
      <vt:variant>
        <vt:i4>1572892</vt:i4>
      </vt:variant>
      <vt:variant>
        <vt:i4>486</vt:i4>
      </vt:variant>
      <vt:variant>
        <vt:i4>0</vt:i4>
      </vt:variant>
      <vt:variant>
        <vt:i4>5</vt:i4>
      </vt:variant>
      <vt:variant>
        <vt:lpwstr/>
      </vt:variant>
      <vt:variant>
        <vt:lpwstr>_Trackable_Stats</vt:lpwstr>
      </vt:variant>
      <vt:variant>
        <vt:i4>1572892</vt:i4>
      </vt:variant>
      <vt:variant>
        <vt:i4>483</vt:i4>
      </vt:variant>
      <vt:variant>
        <vt:i4>0</vt:i4>
      </vt:variant>
      <vt:variant>
        <vt:i4>5</vt:i4>
      </vt:variant>
      <vt:variant>
        <vt:lpwstr/>
      </vt:variant>
      <vt:variant>
        <vt:lpwstr>_Trackable_Stats</vt:lpwstr>
      </vt:variant>
      <vt:variant>
        <vt:i4>3014702</vt:i4>
      </vt:variant>
      <vt:variant>
        <vt:i4>477</vt:i4>
      </vt:variant>
      <vt:variant>
        <vt:i4>0</vt:i4>
      </vt:variant>
      <vt:variant>
        <vt:i4>5</vt:i4>
      </vt:variant>
      <vt:variant>
        <vt:lpwstr>../../../../../</vt:lpwstr>
      </vt:variant>
      <vt:variant>
        <vt:lpwstr/>
      </vt:variant>
      <vt:variant>
        <vt:i4>-333389484</vt:i4>
      </vt:variant>
      <vt:variant>
        <vt:i4>474</vt:i4>
      </vt:variant>
      <vt:variant>
        <vt:i4>0</vt:i4>
      </vt:variant>
      <vt:variant>
        <vt:i4>5</vt:i4>
      </vt:variant>
      <vt:variant>
        <vt:lpwstr>../../../../../Projects/weddingdash/trunk/design/塹ᴻ䡿ⲯ嶂藄挧</vt:lpwstr>
      </vt:variant>
      <vt:variant>
        <vt:lpwstr/>
      </vt:variant>
      <vt:variant>
        <vt:i4>3014702</vt:i4>
      </vt:variant>
      <vt:variant>
        <vt:i4>471</vt:i4>
      </vt:variant>
      <vt:variant>
        <vt:i4>0</vt:i4>
      </vt:variant>
      <vt:variant>
        <vt:i4>5</vt:i4>
      </vt:variant>
      <vt:variant>
        <vt:lpwstr>../../../../../</vt:lpwstr>
      </vt:variant>
      <vt:variant>
        <vt:lpwstr/>
      </vt:variant>
      <vt:variant>
        <vt:i4>3014702</vt:i4>
      </vt:variant>
      <vt:variant>
        <vt:i4>468</vt:i4>
      </vt:variant>
      <vt:variant>
        <vt:i4>0</vt:i4>
      </vt:variant>
      <vt:variant>
        <vt:i4>5</vt:i4>
      </vt:variant>
      <vt:variant>
        <vt:lpwstr>../../../../../</vt:lpwstr>
      </vt:variant>
      <vt:variant>
        <vt:lpwstr/>
      </vt:variant>
      <vt:variant>
        <vt:i4>2228228</vt:i4>
      </vt:variant>
      <vt:variant>
        <vt:i4>465</vt:i4>
      </vt:variant>
      <vt:variant>
        <vt:i4>0</vt:i4>
      </vt:variant>
      <vt:variant>
        <vt:i4>5</vt:i4>
      </vt:variant>
      <vt:variant>
        <vt:lpwstr/>
      </vt:variant>
      <vt:variant>
        <vt:lpwstr>_Wedding_Planning_Categories</vt:lpwstr>
      </vt:variant>
      <vt:variant>
        <vt:i4>4653056</vt:i4>
      </vt:variant>
      <vt:variant>
        <vt:i4>462</vt:i4>
      </vt:variant>
      <vt:variant>
        <vt:i4>0</vt:i4>
      </vt:variant>
      <vt:variant>
        <vt:i4>5</vt:i4>
      </vt:variant>
      <vt:variant>
        <vt:lpwstr/>
      </vt:variant>
      <vt:variant>
        <vt:lpwstr>_Cross-Game_Unlockables</vt:lpwstr>
      </vt:variant>
      <vt:variant>
        <vt:i4>524340</vt:i4>
      </vt:variant>
      <vt:variant>
        <vt:i4>459</vt:i4>
      </vt:variant>
      <vt:variant>
        <vt:i4>0</vt:i4>
      </vt:variant>
      <vt:variant>
        <vt:i4>5</vt:i4>
      </vt:variant>
      <vt:variant>
        <vt:lpwstr/>
      </vt:variant>
      <vt:variant>
        <vt:lpwstr>_Facebook</vt:lpwstr>
      </vt:variant>
      <vt:variant>
        <vt:i4>3014702</vt:i4>
      </vt:variant>
      <vt:variant>
        <vt:i4>456</vt:i4>
      </vt:variant>
      <vt:variant>
        <vt:i4>0</vt:i4>
      </vt:variant>
      <vt:variant>
        <vt:i4>5</vt:i4>
      </vt:variant>
      <vt:variant>
        <vt:lpwstr>../../../../../</vt:lpwstr>
      </vt:variant>
      <vt:variant>
        <vt:lpwstr/>
      </vt:variant>
      <vt:variant>
        <vt:i4>3014702</vt:i4>
      </vt:variant>
      <vt:variant>
        <vt:i4>453</vt:i4>
      </vt:variant>
      <vt:variant>
        <vt:i4>0</vt:i4>
      </vt:variant>
      <vt:variant>
        <vt:i4>5</vt:i4>
      </vt:variant>
      <vt:variant>
        <vt:lpwstr>../../../../../</vt:lpwstr>
      </vt:variant>
      <vt:variant>
        <vt:lpwstr/>
      </vt:variant>
      <vt:variant>
        <vt:i4>7995440</vt:i4>
      </vt:variant>
      <vt:variant>
        <vt:i4>450</vt:i4>
      </vt:variant>
      <vt:variant>
        <vt:i4>0</vt:i4>
      </vt:variant>
      <vt:variant>
        <vt:i4>5</vt:i4>
      </vt:variant>
      <vt:variant>
        <vt:lpwstr>../../../../../Projects/weddingdash/trunk/design/Wedding Dash 2 Mobile - Guest Request Overview.pdf</vt:lpwstr>
      </vt:variant>
      <vt:variant>
        <vt:lpwstr/>
      </vt:variant>
      <vt:variant>
        <vt:i4>1179680</vt:i4>
      </vt:variant>
      <vt:variant>
        <vt:i4>447</vt:i4>
      </vt:variant>
      <vt:variant>
        <vt:i4>0</vt:i4>
      </vt:variant>
      <vt:variant>
        <vt:i4>5</vt:i4>
      </vt:variant>
      <vt:variant>
        <vt:lpwstr/>
      </vt:variant>
      <vt:variant>
        <vt:lpwstr>_Scoring</vt:lpwstr>
      </vt:variant>
      <vt:variant>
        <vt:i4>6357002</vt:i4>
      </vt:variant>
      <vt:variant>
        <vt:i4>444</vt:i4>
      </vt:variant>
      <vt:variant>
        <vt:i4>0</vt:i4>
      </vt:variant>
      <vt:variant>
        <vt:i4>5</vt:i4>
      </vt:variant>
      <vt:variant>
        <vt:lpwstr/>
      </vt:variant>
      <vt:variant>
        <vt:lpwstr>_Downloadable_Content_(DLC)</vt:lpwstr>
      </vt:variant>
      <vt:variant>
        <vt:i4>6357002</vt:i4>
      </vt:variant>
      <vt:variant>
        <vt:i4>441</vt:i4>
      </vt:variant>
      <vt:variant>
        <vt:i4>0</vt:i4>
      </vt:variant>
      <vt:variant>
        <vt:i4>5</vt:i4>
      </vt:variant>
      <vt:variant>
        <vt:lpwstr/>
      </vt:variant>
      <vt:variant>
        <vt:lpwstr>_Downloadable_Content_(DLC)</vt:lpwstr>
      </vt:variant>
      <vt:variant>
        <vt:i4>3014702</vt:i4>
      </vt:variant>
      <vt:variant>
        <vt:i4>438</vt:i4>
      </vt:variant>
      <vt:variant>
        <vt:i4>0</vt:i4>
      </vt:variant>
      <vt:variant>
        <vt:i4>5</vt:i4>
      </vt:variant>
      <vt:variant>
        <vt:lpwstr>../../../../../</vt:lpwstr>
      </vt:variant>
      <vt:variant>
        <vt:lpwstr/>
      </vt:variant>
      <vt:variant>
        <vt:i4>1048636</vt:i4>
      </vt:variant>
      <vt:variant>
        <vt:i4>431</vt:i4>
      </vt:variant>
      <vt:variant>
        <vt:i4>0</vt:i4>
      </vt:variant>
      <vt:variant>
        <vt:i4>5</vt:i4>
      </vt:variant>
      <vt:variant>
        <vt:lpwstr/>
      </vt:variant>
      <vt:variant>
        <vt:lpwstr>_Toc264031907</vt:lpwstr>
      </vt:variant>
      <vt:variant>
        <vt:i4>1048636</vt:i4>
      </vt:variant>
      <vt:variant>
        <vt:i4>425</vt:i4>
      </vt:variant>
      <vt:variant>
        <vt:i4>0</vt:i4>
      </vt:variant>
      <vt:variant>
        <vt:i4>5</vt:i4>
      </vt:variant>
      <vt:variant>
        <vt:lpwstr/>
      </vt:variant>
      <vt:variant>
        <vt:lpwstr>_Toc264031906</vt:lpwstr>
      </vt:variant>
      <vt:variant>
        <vt:i4>1048636</vt:i4>
      </vt:variant>
      <vt:variant>
        <vt:i4>419</vt:i4>
      </vt:variant>
      <vt:variant>
        <vt:i4>0</vt:i4>
      </vt:variant>
      <vt:variant>
        <vt:i4>5</vt:i4>
      </vt:variant>
      <vt:variant>
        <vt:lpwstr/>
      </vt:variant>
      <vt:variant>
        <vt:lpwstr>_Toc264031905</vt:lpwstr>
      </vt:variant>
      <vt:variant>
        <vt:i4>1048636</vt:i4>
      </vt:variant>
      <vt:variant>
        <vt:i4>413</vt:i4>
      </vt:variant>
      <vt:variant>
        <vt:i4>0</vt:i4>
      </vt:variant>
      <vt:variant>
        <vt:i4>5</vt:i4>
      </vt:variant>
      <vt:variant>
        <vt:lpwstr/>
      </vt:variant>
      <vt:variant>
        <vt:lpwstr>_Toc264031904</vt:lpwstr>
      </vt:variant>
      <vt:variant>
        <vt:i4>1048636</vt:i4>
      </vt:variant>
      <vt:variant>
        <vt:i4>407</vt:i4>
      </vt:variant>
      <vt:variant>
        <vt:i4>0</vt:i4>
      </vt:variant>
      <vt:variant>
        <vt:i4>5</vt:i4>
      </vt:variant>
      <vt:variant>
        <vt:lpwstr/>
      </vt:variant>
      <vt:variant>
        <vt:lpwstr>_Toc264031903</vt:lpwstr>
      </vt:variant>
      <vt:variant>
        <vt:i4>1048636</vt:i4>
      </vt:variant>
      <vt:variant>
        <vt:i4>401</vt:i4>
      </vt:variant>
      <vt:variant>
        <vt:i4>0</vt:i4>
      </vt:variant>
      <vt:variant>
        <vt:i4>5</vt:i4>
      </vt:variant>
      <vt:variant>
        <vt:lpwstr/>
      </vt:variant>
      <vt:variant>
        <vt:lpwstr>_Toc264031902</vt:lpwstr>
      </vt:variant>
      <vt:variant>
        <vt:i4>1048636</vt:i4>
      </vt:variant>
      <vt:variant>
        <vt:i4>395</vt:i4>
      </vt:variant>
      <vt:variant>
        <vt:i4>0</vt:i4>
      </vt:variant>
      <vt:variant>
        <vt:i4>5</vt:i4>
      </vt:variant>
      <vt:variant>
        <vt:lpwstr/>
      </vt:variant>
      <vt:variant>
        <vt:lpwstr>_Toc264031901</vt:lpwstr>
      </vt:variant>
      <vt:variant>
        <vt:i4>1048636</vt:i4>
      </vt:variant>
      <vt:variant>
        <vt:i4>389</vt:i4>
      </vt:variant>
      <vt:variant>
        <vt:i4>0</vt:i4>
      </vt:variant>
      <vt:variant>
        <vt:i4>5</vt:i4>
      </vt:variant>
      <vt:variant>
        <vt:lpwstr/>
      </vt:variant>
      <vt:variant>
        <vt:lpwstr>_Toc264031900</vt:lpwstr>
      </vt:variant>
      <vt:variant>
        <vt:i4>1638461</vt:i4>
      </vt:variant>
      <vt:variant>
        <vt:i4>383</vt:i4>
      </vt:variant>
      <vt:variant>
        <vt:i4>0</vt:i4>
      </vt:variant>
      <vt:variant>
        <vt:i4>5</vt:i4>
      </vt:variant>
      <vt:variant>
        <vt:lpwstr/>
      </vt:variant>
      <vt:variant>
        <vt:lpwstr>_Toc264031899</vt:lpwstr>
      </vt:variant>
      <vt:variant>
        <vt:i4>1638461</vt:i4>
      </vt:variant>
      <vt:variant>
        <vt:i4>377</vt:i4>
      </vt:variant>
      <vt:variant>
        <vt:i4>0</vt:i4>
      </vt:variant>
      <vt:variant>
        <vt:i4>5</vt:i4>
      </vt:variant>
      <vt:variant>
        <vt:lpwstr/>
      </vt:variant>
      <vt:variant>
        <vt:lpwstr>_Toc264031898</vt:lpwstr>
      </vt:variant>
      <vt:variant>
        <vt:i4>1638461</vt:i4>
      </vt:variant>
      <vt:variant>
        <vt:i4>371</vt:i4>
      </vt:variant>
      <vt:variant>
        <vt:i4>0</vt:i4>
      </vt:variant>
      <vt:variant>
        <vt:i4>5</vt:i4>
      </vt:variant>
      <vt:variant>
        <vt:lpwstr/>
      </vt:variant>
      <vt:variant>
        <vt:lpwstr>_Toc264031897</vt:lpwstr>
      </vt:variant>
      <vt:variant>
        <vt:i4>1638461</vt:i4>
      </vt:variant>
      <vt:variant>
        <vt:i4>365</vt:i4>
      </vt:variant>
      <vt:variant>
        <vt:i4>0</vt:i4>
      </vt:variant>
      <vt:variant>
        <vt:i4>5</vt:i4>
      </vt:variant>
      <vt:variant>
        <vt:lpwstr/>
      </vt:variant>
      <vt:variant>
        <vt:lpwstr>_Toc264031896</vt:lpwstr>
      </vt:variant>
      <vt:variant>
        <vt:i4>1638461</vt:i4>
      </vt:variant>
      <vt:variant>
        <vt:i4>359</vt:i4>
      </vt:variant>
      <vt:variant>
        <vt:i4>0</vt:i4>
      </vt:variant>
      <vt:variant>
        <vt:i4>5</vt:i4>
      </vt:variant>
      <vt:variant>
        <vt:lpwstr/>
      </vt:variant>
      <vt:variant>
        <vt:lpwstr>_Toc264031895</vt:lpwstr>
      </vt:variant>
      <vt:variant>
        <vt:i4>1638461</vt:i4>
      </vt:variant>
      <vt:variant>
        <vt:i4>353</vt:i4>
      </vt:variant>
      <vt:variant>
        <vt:i4>0</vt:i4>
      </vt:variant>
      <vt:variant>
        <vt:i4>5</vt:i4>
      </vt:variant>
      <vt:variant>
        <vt:lpwstr/>
      </vt:variant>
      <vt:variant>
        <vt:lpwstr>_Toc264031894</vt:lpwstr>
      </vt:variant>
      <vt:variant>
        <vt:i4>1638461</vt:i4>
      </vt:variant>
      <vt:variant>
        <vt:i4>347</vt:i4>
      </vt:variant>
      <vt:variant>
        <vt:i4>0</vt:i4>
      </vt:variant>
      <vt:variant>
        <vt:i4>5</vt:i4>
      </vt:variant>
      <vt:variant>
        <vt:lpwstr/>
      </vt:variant>
      <vt:variant>
        <vt:lpwstr>_Toc264031893</vt:lpwstr>
      </vt:variant>
      <vt:variant>
        <vt:i4>1638461</vt:i4>
      </vt:variant>
      <vt:variant>
        <vt:i4>341</vt:i4>
      </vt:variant>
      <vt:variant>
        <vt:i4>0</vt:i4>
      </vt:variant>
      <vt:variant>
        <vt:i4>5</vt:i4>
      </vt:variant>
      <vt:variant>
        <vt:lpwstr/>
      </vt:variant>
      <vt:variant>
        <vt:lpwstr>_Toc264031892</vt:lpwstr>
      </vt:variant>
      <vt:variant>
        <vt:i4>1638461</vt:i4>
      </vt:variant>
      <vt:variant>
        <vt:i4>335</vt:i4>
      </vt:variant>
      <vt:variant>
        <vt:i4>0</vt:i4>
      </vt:variant>
      <vt:variant>
        <vt:i4>5</vt:i4>
      </vt:variant>
      <vt:variant>
        <vt:lpwstr/>
      </vt:variant>
      <vt:variant>
        <vt:lpwstr>_Toc264031891</vt:lpwstr>
      </vt:variant>
      <vt:variant>
        <vt:i4>1638461</vt:i4>
      </vt:variant>
      <vt:variant>
        <vt:i4>329</vt:i4>
      </vt:variant>
      <vt:variant>
        <vt:i4>0</vt:i4>
      </vt:variant>
      <vt:variant>
        <vt:i4>5</vt:i4>
      </vt:variant>
      <vt:variant>
        <vt:lpwstr/>
      </vt:variant>
      <vt:variant>
        <vt:lpwstr>_Toc264031890</vt:lpwstr>
      </vt:variant>
      <vt:variant>
        <vt:i4>1572925</vt:i4>
      </vt:variant>
      <vt:variant>
        <vt:i4>323</vt:i4>
      </vt:variant>
      <vt:variant>
        <vt:i4>0</vt:i4>
      </vt:variant>
      <vt:variant>
        <vt:i4>5</vt:i4>
      </vt:variant>
      <vt:variant>
        <vt:lpwstr/>
      </vt:variant>
      <vt:variant>
        <vt:lpwstr>_Toc264031889</vt:lpwstr>
      </vt:variant>
      <vt:variant>
        <vt:i4>1572925</vt:i4>
      </vt:variant>
      <vt:variant>
        <vt:i4>317</vt:i4>
      </vt:variant>
      <vt:variant>
        <vt:i4>0</vt:i4>
      </vt:variant>
      <vt:variant>
        <vt:i4>5</vt:i4>
      </vt:variant>
      <vt:variant>
        <vt:lpwstr/>
      </vt:variant>
      <vt:variant>
        <vt:lpwstr>_Toc264031888</vt:lpwstr>
      </vt:variant>
      <vt:variant>
        <vt:i4>1572925</vt:i4>
      </vt:variant>
      <vt:variant>
        <vt:i4>311</vt:i4>
      </vt:variant>
      <vt:variant>
        <vt:i4>0</vt:i4>
      </vt:variant>
      <vt:variant>
        <vt:i4>5</vt:i4>
      </vt:variant>
      <vt:variant>
        <vt:lpwstr/>
      </vt:variant>
      <vt:variant>
        <vt:lpwstr>_Toc264031887</vt:lpwstr>
      </vt:variant>
      <vt:variant>
        <vt:i4>1572925</vt:i4>
      </vt:variant>
      <vt:variant>
        <vt:i4>305</vt:i4>
      </vt:variant>
      <vt:variant>
        <vt:i4>0</vt:i4>
      </vt:variant>
      <vt:variant>
        <vt:i4>5</vt:i4>
      </vt:variant>
      <vt:variant>
        <vt:lpwstr/>
      </vt:variant>
      <vt:variant>
        <vt:lpwstr>_Toc264031886</vt:lpwstr>
      </vt:variant>
      <vt:variant>
        <vt:i4>1572925</vt:i4>
      </vt:variant>
      <vt:variant>
        <vt:i4>299</vt:i4>
      </vt:variant>
      <vt:variant>
        <vt:i4>0</vt:i4>
      </vt:variant>
      <vt:variant>
        <vt:i4>5</vt:i4>
      </vt:variant>
      <vt:variant>
        <vt:lpwstr/>
      </vt:variant>
      <vt:variant>
        <vt:lpwstr>_Toc264031885</vt:lpwstr>
      </vt:variant>
      <vt:variant>
        <vt:i4>1572925</vt:i4>
      </vt:variant>
      <vt:variant>
        <vt:i4>293</vt:i4>
      </vt:variant>
      <vt:variant>
        <vt:i4>0</vt:i4>
      </vt:variant>
      <vt:variant>
        <vt:i4>5</vt:i4>
      </vt:variant>
      <vt:variant>
        <vt:lpwstr/>
      </vt:variant>
      <vt:variant>
        <vt:lpwstr>_Toc264031884</vt:lpwstr>
      </vt:variant>
      <vt:variant>
        <vt:i4>1572925</vt:i4>
      </vt:variant>
      <vt:variant>
        <vt:i4>287</vt:i4>
      </vt:variant>
      <vt:variant>
        <vt:i4>0</vt:i4>
      </vt:variant>
      <vt:variant>
        <vt:i4>5</vt:i4>
      </vt:variant>
      <vt:variant>
        <vt:lpwstr/>
      </vt:variant>
      <vt:variant>
        <vt:lpwstr>_Toc264031883</vt:lpwstr>
      </vt:variant>
      <vt:variant>
        <vt:i4>1572925</vt:i4>
      </vt:variant>
      <vt:variant>
        <vt:i4>281</vt:i4>
      </vt:variant>
      <vt:variant>
        <vt:i4>0</vt:i4>
      </vt:variant>
      <vt:variant>
        <vt:i4>5</vt:i4>
      </vt:variant>
      <vt:variant>
        <vt:lpwstr/>
      </vt:variant>
      <vt:variant>
        <vt:lpwstr>_Toc264031882</vt:lpwstr>
      </vt:variant>
      <vt:variant>
        <vt:i4>1572925</vt:i4>
      </vt:variant>
      <vt:variant>
        <vt:i4>275</vt:i4>
      </vt:variant>
      <vt:variant>
        <vt:i4>0</vt:i4>
      </vt:variant>
      <vt:variant>
        <vt:i4>5</vt:i4>
      </vt:variant>
      <vt:variant>
        <vt:lpwstr/>
      </vt:variant>
      <vt:variant>
        <vt:lpwstr>_Toc264031881</vt:lpwstr>
      </vt:variant>
      <vt:variant>
        <vt:i4>1572925</vt:i4>
      </vt:variant>
      <vt:variant>
        <vt:i4>269</vt:i4>
      </vt:variant>
      <vt:variant>
        <vt:i4>0</vt:i4>
      </vt:variant>
      <vt:variant>
        <vt:i4>5</vt:i4>
      </vt:variant>
      <vt:variant>
        <vt:lpwstr/>
      </vt:variant>
      <vt:variant>
        <vt:lpwstr>_Toc264031880</vt:lpwstr>
      </vt:variant>
      <vt:variant>
        <vt:i4>1507389</vt:i4>
      </vt:variant>
      <vt:variant>
        <vt:i4>263</vt:i4>
      </vt:variant>
      <vt:variant>
        <vt:i4>0</vt:i4>
      </vt:variant>
      <vt:variant>
        <vt:i4>5</vt:i4>
      </vt:variant>
      <vt:variant>
        <vt:lpwstr/>
      </vt:variant>
      <vt:variant>
        <vt:lpwstr>_Toc264031879</vt:lpwstr>
      </vt:variant>
      <vt:variant>
        <vt:i4>1507389</vt:i4>
      </vt:variant>
      <vt:variant>
        <vt:i4>257</vt:i4>
      </vt:variant>
      <vt:variant>
        <vt:i4>0</vt:i4>
      </vt:variant>
      <vt:variant>
        <vt:i4>5</vt:i4>
      </vt:variant>
      <vt:variant>
        <vt:lpwstr/>
      </vt:variant>
      <vt:variant>
        <vt:lpwstr>_Toc264031878</vt:lpwstr>
      </vt:variant>
      <vt:variant>
        <vt:i4>1507389</vt:i4>
      </vt:variant>
      <vt:variant>
        <vt:i4>251</vt:i4>
      </vt:variant>
      <vt:variant>
        <vt:i4>0</vt:i4>
      </vt:variant>
      <vt:variant>
        <vt:i4>5</vt:i4>
      </vt:variant>
      <vt:variant>
        <vt:lpwstr/>
      </vt:variant>
      <vt:variant>
        <vt:lpwstr>_Toc264031877</vt:lpwstr>
      </vt:variant>
      <vt:variant>
        <vt:i4>1507389</vt:i4>
      </vt:variant>
      <vt:variant>
        <vt:i4>245</vt:i4>
      </vt:variant>
      <vt:variant>
        <vt:i4>0</vt:i4>
      </vt:variant>
      <vt:variant>
        <vt:i4>5</vt:i4>
      </vt:variant>
      <vt:variant>
        <vt:lpwstr/>
      </vt:variant>
      <vt:variant>
        <vt:lpwstr>_Toc264031876</vt:lpwstr>
      </vt:variant>
      <vt:variant>
        <vt:i4>1507389</vt:i4>
      </vt:variant>
      <vt:variant>
        <vt:i4>239</vt:i4>
      </vt:variant>
      <vt:variant>
        <vt:i4>0</vt:i4>
      </vt:variant>
      <vt:variant>
        <vt:i4>5</vt:i4>
      </vt:variant>
      <vt:variant>
        <vt:lpwstr/>
      </vt:variant>
      <vt:variant>
        <vt:lpwstr>_Toc264031875</vt:lpwstr>
      </vt:variant>
      <vt:variant>
        <vt:i4>1507389</vt:i4>
      </vt:variant>
      <vt:variant>
        <vt:i4>233</vt:i4>
      </vt:variant>
      <vt:variant>
        <vt:i4>0</vt:i4>
      </vt:variant>
      <vt:variant>
        <vt:i4>5</vt:i4>
      </vt:variant>
      <vt:variant>
        <vt:lpwstr/>
      </vt:variant>
      <vt:variant>
        <vt:lpwstr>_Toc264031874</vt:lpwstr>
      </vt:variant>
      <vt:variant>
        <vt:i4>1507389</vt:i4>
      </vt:variant>
      <vt:variant>
        <vt:i4>227</vt:i4>
      </vt:variant>
      <vt:variant>
        <vt:i4>0</vt:i4>
      </vt:variant>
      <vt:variant>
        <vt:i4>5</vt:i4>
      </vt:variant>
      <vt:variant>
        <vt:lpwstr/>
      </vt:variant>
      <vt:variant>
        <vt:lpwstr>_Toc264031873</vt:lpwstr>
      </vt:variant>
      <vt:variant>
        <vt:i4>1507389</vt:i4>
      </vt:variant>
      <vt:variant>
        <vt:i4>221</vt:i4>
      </vt:variant>
      <vt:variant>
        <vt:i4>0</vt:i4>
      </vt:variant>
      <vt:variant>
        <vt:i4>5</vt:i4>
      </vt:variant>
      <vt:variant>
        <vt:lpwstr/>
      </vt:variant>
      <vt:variant>
        <vt:lpwstr>_Toc264031872</vt:lpwstr>
      </vt:variant>
      <vt:variant>
        <vt:i4>1507389</vt:i4>
      </vt:variant>
      <vt:variant>
        <vt:i4>215</vt:i4>
      </vt:variant>
      <vt:variant>
        <vt:i4>0</vt:i4>
      </vt:variant>
      <vt:variant>
        <vt:i4>5</vt:i4>
      </vt:variant>
      <vt:variant>
        <vt:lpwstr/>
      </vt:variant>
      <vt:variant>
        <vt:lpwstr>_Toc264031871</vt:lpwstr>
      </vt:variant>
      <vt:variant>
        <vt:i4>1507389</vt:i4>
      </vt:variant>
      <vt:variant>
        <vt:i4>209</vt:i4>
      </vt:variant>
      <vt:variant>
        <vt:i4>0</vt:i4>
      </vt:variant>
      <vt:variant>
        <vt:i4>5</vt:i4>
      </vt:variant>
      <vt:variant>
        <vt:lpwstr/>
      </vt:variant>
      <vt:variant>
        <vt:lpwstr>_Toc264031870</vt:lpwstr>
      </vt:variant>
      <vt:variant>
        <vt:i4>1441853</vt:i4>
      </vt:variant>
      <vt:variant>
        <vt:i4>203</vt:i4>
      </vt:variant>
      <vt:variant>
        <vt:i4>0</vt:i4>
      </vt:variant>
      <vt:variant>
        <vt:i4>5</vt:i4>
      </vt:variant>
      <vt:variant>
        <vt:lpwstr/>
      </vt:variant>
      <vt:variant>
        <vt:lpwstr>_Toc264031869</vt:lpwstr>
      </vt:variant>
      <vt:variant>
        <vt:i4>1441853</vt:i4>
      </vt:variant>
      <vt:variant>
        <vt:i4>197</vt:i4>
      </vt:variant>
      <vt:variant>
        <vt:i4>0</vt:i4>
      </vt:variant>
      <vt:variant>
        <vt:i4>5</vt:i4>
      </vt:variant>
      <vt:variant>
        <vt:lpwstr/>
      </vt:variant>
      <vt:variant>
        <vt:lpwstr>_Toc264031868</vt:lpwstr>
      </vt:variant>
      <vt:variant>
        <vt:i4>1441853</vt:i4>
      </vt:variant>
      <vt:variant>
        <vt:i4>191</vt:i4>
      </vt:variant>
      <vt:variant>
        <vt:i4>0</vt:i4>
      </vt:variant>
      <vt:variant>
        <vt:i4>5</vt:i4>
      </vt:variant>
      <vt:variant>
        <vt:lpwstr/>
      </vt:variant>
      <vt:variant>
        <vt:lpwstr>_Toc264031867</vt:lpwstr>
      </vt:variant>
      <vt:variant>
        <vt:i4>1441853</vt:i4>
      </vt:variant>
      <vt:variant>
        <vt:i4>185</vt:i4>
      </vt:variant>
      <vt:variant>
        <vt:i4>0</vt:i4>
      </vt:variant>
      <vt:variant>
        <vt:i4>5</vt:i4>
      </vt:variant>
      <vt:variant>
        <vt:lpwstr/>
      </vt:variant>
      <vt:variant>
        <vt:lpwstr>_Toc264031866</vt:lpwstr>
      </vt:variant>
      <vt:variant>
        <vt:i4>1441853</vt:i4>
      </vt:variant>
      <vt:variant>
        <vt:i4>179</vt:i4>
      </vt:variant>
      <vt:variant>
        <vt:i4>0</vt:i4>
      </vt:variant>
      <vt:variant>
        <vt:i4>5</vt:i4>
      </vt:variant>
      <vt:variant>
        <vt:lpwstr/>
      </vt:variant>
      <vt:variant>
        <vt:lpwstr>_Toc264031865</vt:lpwstr>
      </vt:variant>
      <vt:variant>
        <vt:i4>1441853</vt:i4>
      </vt:variant>
      <vt:variant>
        <vt:i4>173</vt:i4>
      </vt:variant>
      <vt:variant>
        <vt:i4>0</vt:i4>
      </vt:variant>
      <vt:variant>
        <vt:i4>5</vt:i4>
      </vt:variant>
      <vt:variant>
        <vt:lpwstr/>
      </vt:variant>
      <vt:variant>
        <vt:lpwstr>_Toc264031864</vt:lpwstr>
      </vt:variant>
      <vt:variant>
        <vt:i4>1441853</vt:i4>
      </vt:variant>
      <vt:variant>
        <vt:i4>167</vt:i4>
      </vt:variant>
      <vt:variant>
        <vt:i4>0</vt:i4>
      </vt:variant>
      <vt:variant>
        <vt:i4>5</vt:i4>
      </vt:variant>
      <vt:variant>
        <vt:lpwstr/>
      </vt:variant>
      <vt:variant>
        <vt:lpwstr>_Toc264031863</vt:lpwstr>
      </vt:variant>
      <vt:variant>
        <vt:i4>1441853</vt:i4>
      </vt:variant>
      <vt:variant>
        <vt:i4>161</vt:i4>
      </vt:variant>
      <vt:variant>
        <vt:i4>0</vt:i4>
      </vt:variant>
      <vt:variant>
        <vt:i4>5</vt:i4>
      </vt:variant>
      <vt:variant>
        <vt:lpwstr/>
      </vt:variant>
      <vt:variant>
        <vt:lpwstr>_Toc264031862</vt:lpwstr>
      </vt:variant>
      <vt:variant>
        <vt:i4>1441853</vt:i4>
      </vt:variant>
      <vt:variant>
        <vt:i4>155</vt:i4>
      </vt:variant>
      <vt:variant>
        <vt:i4>0</vt:i4>
      </vt:variant>
      <vt:variant>
        <vt:i4>5</vt:i4>
      </vt:variant>
      <vt:variant>
        <vt:lpwstr/>
      </vt:variant>
      <vt:variant>
        <vt:lpwstr>_Toc264031861</vt:lpwstr>
      </vt:variant>
      <vt:variant>
        <vt:i4>1441853</vt:i4>
      </vt:variant>
      <vt:variant>
        <vt:i4>149</vt:i4>
      </vt:variant>
      <vt:variant>
        <vt:i4>0</vt:i4>
      </vt:variant>
      <vt:variant>
        <vt:i4>5</vt:i4>
      </vt:variant>
      <vt:variant>
        <vt:lpwstr/>
      </vt:variant>
      <vt:variant>
        <vt:lpwstr>_Toc264031860</vt:lpwstr>
      </vt:variant>
      <vt:variant>
        <vt:i4>1376317</vt:i4>
      </vt:variant>
      <vt:variant>
        <vt:i4>143</vt:i4>
      </vt:variant>
      <vt:variant>
        <vt:i4>0</vt:i4>
      </vt:variant>
      <vt:variant>
        <vt:i4>5</vt:i4>
      </vt:variant>
      <vt:variant>
        <vt:lpwstr/>
      </vt:variant>
      <vt:variant>
        <vt:lpwstr>_Toc264031859</vt:lpwstr>
      </vt:variant>
      <vt:variant>
        <vt:i4>1376317</vt:i4>
      </vt:variant>
      <vt:variant>
        <vt:i4>137</vt:i4>
      </vt:variant>
      <vt:variant>
        <vt:i4>0</vt:i4>
      </vt:variant>
      <vt:variant>
        <vt:i4>5</vt:i4>
      </vt:variant>
      <vt:variant>
        <vt:lpwstr/>
      </vt:variant>
      <vt:variant>
        <vt:lpwstr>_Toc264031858</vt:lpwstr>
      </vt:variant>
      <vt:variant>
        <vt:i4>1376317</vt:i4>
      </vt:variant>
      <vt:variant>
        <vt:i4>131</vt:i4>
      </vt:variant>
      <vt:variant>
        <vt:i4>0</vt:i4>
      </vt:variant>
      <vt:variant>
        <vt:i4>5</vt:i4>
      </vt:variant>
      <vt:variant>
        <vt:lpwstr/>
      </vt:variant>
      <vt:variant>
        <vt:lpwstr>_Toc264031857</vt:lpwstr>
      </vt:variant>
      <vt:variant>
        <vt:i4>1376317</vt:i4>
      </vt:variant>
      <vt:variant>
        <vt:i4>125</vt:i4>
      </vt:variant>
      <vt:variant>
        <vt:i4>0</vt:i4>
      </vt:variant>
      <vt:variant>
        <vt:i4>5</vt:i4>
      </vt:variant>
      <vt:variant>
        <vt:lpwstr/>
      </vt:variant>
      <vt:variant>
        <vt:lpwstr>_Toc264031856</vt:lpwstr>
      </vt:variant>
      <vt:variant>
        <vt:i4>1376317</vt:i4>
      </vt:variant>
      <vt:variant>
        <vt:i4>119</vt:i4>
      </vt:variant>
      <vt:variant>
        <vt:i4>0</vt:i4>
      </vt:variant>
      <vt:variant>
        <vt:i4>5</vt:i4>
      </vt:variant>
      <vt:variant>
        <vt:lpwstr/>
      </vt:variant>
      <vt:variant>
        <vt:lpwstr>_Toc264031855</vt:lpwstr>
      </vt:variant>
      <vt:variant>
        <vt:i4>1376317</vt:i4>
      </vt:variant>
      <vt:variant>
        <vt:i4>113</vt:i4>
      </vt:variant>
      <vt:variant>
        <vt:i4>0</vt:i4>
      </vt:variant>
      <vt:variant>
        <vt:i4>5</vt:i4>
      </vt:variant>
      <vt:variant>
        <vt:lpwstr/>
      </vt:variant>
      <vt:variant>
        <vt:lpwstr>_Toc264031854</vt:lpwstr>
      </vt:variant>
      <vt:variant>
        <vt:i4>1376317</vt:i4>
      </vt:variant>
      <vt:variant>
        <vt:i4>107</vt:i4>
      </vt:variant>
      <vt:variant>
        <vt:i4>0</vt:i4>
      </vt:variant>
      <vt:variant>
        <vt:i4>5</vt:i4>
      </vt:variant>
      <vt:variant>
        <vt:lpwstr/>
      </vt:variant>
      <vt:variant>
        <vt:lpwstr>_Toc264031853</vt:lpwstr>
      </vt:variant>
      <vt:variant>
        <vt:i4>1376317</vt:i4>
      </vt:variant>
      <vt:variant>
        <vt:i4>101</vt:i4>
      </vt:variant>
      <vt:variant>
        <vt:i4>0</vt:i4>
      </vt:variant>
      <vt:variant>
        <vt:i4>5</vt:i4>
      </vt:variant>
      <vt:variant>
        <vt:lpwstr/>
      </vt:variant>
      <vt:variant>
        <vt:lpwstr>_Toc264031852</vt:lpwstr>
      </vt:variant>
      <vt:variant>
        <vt:i4>1376317</vt:i4>
      </vt:variant>
      <vt:variant>
        <vt:i4>95</vt:i4>
      </vt:variant>
      <vt:variant>
        <vt:i4>0</vt:i4>
      </vt:variant>
      <vt:variant>
        <vt:i4>5</vt:i4>
      </vt:variant>
      <vt:variant>
        <vt:lpwstr/>
      </vt:variant>
      <vt:variant>
        <vt:lpwstr>_Toc264031851</vt:lpwstr>
      </vt:variant>
      <vt:variant>
        <vt:i4>1376317</vt:i4>
      </vt:variant>
      <vt:variant>
        <vt:i4>89</vt:i4>
      </vt:variant>
      <vt:variant>
        <vt:i4>0</vt:i4>
      </vt:variant>
      <vt:variant>
        <vt:i4>5</vt:i4>
      </vt:variant>
      <vt:variant>
        <vt:lpwstr/>
      </vt:variant>
      <vt:variant>
        <vt:lpwstr>_Toc264031850</vt:lpwstr>
      </vt:variant>
      <vt:variant>
        <vt:i4>1310781</vt:i4>
      </vt:variant>
      <vt:variant>
        <vt:i4>83</vt:i4>
      </vt:variant>
      <vt:variant>
        <vt:i4>0</vt:i4>
      </vt:variant>
      <vt:variant>
        <vt:i4>5</vt:i4>
      </vt:variant>
      <vt:variant>
        <vt:lpwstr/>
      </vt:variant>
      <vt:variant>
        <vt:lpwstr>_Toc264031849</vt:lpwstr>
      </vt:variant>
      <vt:variant>
        <vt:i4>1310781</vt:i4>
      </vt:variant>
      <vt:variant>
        <vt:i4>77</vt:i4>
      </vt:variant>
      <vt:variant>
        <vt:i4>0</vt:i4>
      </vt:variant>
      <vt:variant>
        <vt:i4>5</vt:i4>
      </vt:variant>
      <vt:variant>
        <vt:lpwstr/>
      </vt:variant>
      <vt:variant>
        <vt:lpwstr>_Toc264031848</vt:lpwstr>
      </vt:variant>
      <vt:variant>
        <vt:i4>1310781</vt:i4>
      </vt:variant>
      <vt:variant>
        <vt:i4>71</vt:i4>
      </vt:variant>
      <vt:variant>
        <vt:i4>0</vt:i4>
      </vt:variant>
      <vt:variant>
        <vt:i4>5</vt:i4>
      </vt:variant>
      <vt:variant>
        <vt:lpwstr/>
      </vt:variant>
      <vt:variant>
        <vt:lpwstr>_Toc264031847</vt:lpwstr>
      </vt:variant>
      <vt:variant>
        <vt:i4>1310781</vt:i4>
      </vt:variant>
      <vt:variant>
        <vt:i4>65</vt:i4>
      </vt:variant>
      <vt:variant>
        <vt:i4>0</vt:i4>
      </vt:variant>
      <vt:variant>
        <vt:i4>5</vt:i4>
      </vt:variant>
      <vt:variant>
        <vt:lpwstr/>
      </vt:variant>
      <vt:variant>
        <vt:lpwstr>_Toc264031846</vt:lpwstr>
      </vt:variant>
      <vt:variant>
        <vt:i4>1310781</vt:i4>
      </vt:variant>
      <vt:variant>
        <vt:i4>59</vt:i4>
      </vt:variant>
      <vt:variant>
        <vt:i4>0</vt:i4>
      </vt:variant>
      <vt:variant>
        <vt:i4>5</vt:i4>
      </vt:variant>
      <vt:variant>
        <vt:lpwstr/>
      </vt:variant>
      <vt:variant>
        <vt:lpwstr>_Toc264031845</vt:lpwstr>
      </vt:variant>
      <vt:variant>
        <vt:i4>1310781</vt:i4>
      </vt:variant>
      <vt:variant>
        <vt:i4>53</vt:i4>
      </vt:variant>
      <vt:variant>
        <vt:i4>0</vt:i4>
      </vt:variant>
      <vt:variant>
        <vt:i4>5</vt:i4>
      </vt:variant>
      <vt:variant>
        <vt:lpwstr/>
      </vt:variant>
      <vt:variant>
        <vt:lpwstr>_Toc264031844</vt:lpwstr>
      </vt:variant>
      <vt:variant>
        <vt:i4>1310781</vt:i4>
      </vt:variant>
      <vt:variant>
        <vt:i4>47</vt:i4>
      </vt:variant>
      <vt:variant>
        <vt:i4>0</vt:i4>
      </vt:variant>
      <vt:variant>
        <vt:i4>5</vt:i4>
      </vt:variant>
      <vt:variant>
        <vt:lpwstr/>
      </vt:variant>
      <vt:variant>
        <vt:lpwstr>_Toc264031843</vt:lpwstr>
      </vt:variant>
      <vt:variant>
        <vt:i4>1310781</vt:i4>
      </vt:variant>
      <vt:variant>
        <vt:i4>41</vt:i4>
      </vt:variant>
      <vt:variant>
        <vt:i4>0</vt:i4>
      </vt:variant>
      <vt:variant>
        <vt:i4>5</vt:i4>
      </vt:variant>
      <vt:variant>
        <vt:lpwstr/>
      </vt:variant>
      <vt:variant>
        <vt:lpwstr>_Toc264031842</vt:lpwstr>
      </vt:variant>
      <vt:variant>
        <vt:i4>1310781</vt:i4>
      </vt:variant>
      <vt:variant>
        <vt:i4>35</vt:i4>
      </vt:variant>
      <vt:variant>
        <vt:i4>0</vt:i4>
      </vt:variant>
      <vt:variant>
        <vt:i4>5</vt:i4>
      </vt:variant>
      <vt:variant>
        <vt:lpwstr/>
      </vt:variant>
      <vt:variant>
        <vt:lpwstr>_Toc264031841</vt:lpwstr>
      </vt:variant>
      <vt:variant>
        <vt:i4>1310781</vt:i4>
      </vt:variant>
      <vt:variant>
        <vt:i4>29</vt:i4>
      </vt:variant>
      <vt:variant>
        <vt:i4>0</vt:i4>
      </vt:variant>
      <vt:variant>
        <vt:i4>5</vt:i4>
      </vt:variant>
      <vt:variant>
        <vt:lpwstr/>
      </vt:variant>
      <vt:variant>
        <vt:lpwstr>_Toc264031840</vt:lpwstr>
      </vt:variant>
      <vt:variant>
        <vt:i4>1245245</vt:i4>
      </vt:variant>
      <vt:variant>
        <vt:i4>23</vt:i4>
      </vt:variant>
      <vt:variant>
        <vt:i4>0</vt:i4>
      </vt:variant>
      <vt:variant>
        <vt:i4>5</vt:i4>
      </vt:variant>
      <vt:variant>
        <vt:lpwstr/>
      </vt:variant>
      <vt:variant>
        <vt:lpwstr>_Toc264031839</vt:lpwstr>
      </vt:variant>
      <vt:variant>
        <vt:i4>1245245</vt:i4>
      </vt:variant>
      <vt:variant>
        <vt:i4>17</vt:i4>
      </vt:variant>
      <vt:variant>
        <vt:i4>0</vt:i4>
      </vt:variant>
      <vt:variant>
        <vt:i4>5</vt:i4>
      </vt:variant>
      <vt:variant>
        <vt:lpwstr/>
      </vt:variant>
      <vt:variant>
        <vt:lpwstr>_Toc264031838</vt:lpwstr>
      </vt:variant>
      <vt:variant>
        <vt:i4>1245245</vt:i4>
      </vt:variant>
      <vt:variant>
        <vt:i4>11</vt:i4>
      </vt:variant>
      <vt:variant>
        <vt:i4>0</vt:i4>
      </vt:variant>
      <vt:variant>
        <vt:i4>5</vt:i4>
      </vt:variant>
      <vt:variant>
        <vt:lpwstr/>
      </vt:variant>
      <vt:variant>
        <vt:lpwstr>_Toc264031837</vt:lpwstr>
      </vt:variant>
      <vt:variant>
        <vt:i4>1245245</vt:i4>
      </vt:variant>
      <vt:variant>
        <vt:i4>5</vt:i4>
      </vt:variant>
      <vt:variant>
        <vt:i4>0</vt:i4>
      </vt:variant>
      <vt:variant>
        <vt:i4>5</vt:i4>
      </vt:variant>
      <vt:variant>
        <vt:lpwstr/>
      </vt:variant>
      <vt:variant>
        <vt:lpwstr>_Toc264031836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Coey</dc:creator>
  <cp:lastModifiedBy>Video Game</cp:lastModifiedBy>
  <cp:revision>2</cp:revision>
  <cp:lastPrinted>2010-06-30T17:27:00Z</cp:lastPrinted>
  <dcterms:created xsi:type="dcterms:W3CDTF">2018-11-02T15:02:00Z</dcterms:created>
  <dcterms:modified xsi:type="dcterms:W3CDTF">2018-11-02T15:02:00Z</dcterms:modified>
</cp:coreProperties>
</file>